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455FFD" w14:textId="53689D79" w:rsidR="007B0525" w:rsidRDefault="00206BA2">
      <w:pPr>
        <w:pStyle w:val="Normal1"/>
        <w:jc w:val="both"/>
        <w:rPr>
          <w:ins w:id="0" w:author="Olivier POURRET" w:date="2019-11-26T19:10:00Z"/>
          <w:rFonts w:ascii="Times New Roman" w:eastAsia="Times New Roman" w:hAnsi="Times New Roman" w:cs="Times New Roman"/>
        </w:rPr>
      </w:pPr>
      <w:r w:rsidRPr="00726BD1">
        <w:rPr>
          <w:rFonts w:ascii="Times New Roman" w:hAnsi="Times New Roman" w:cs="Times New Roman"/>
          <w:b/>
          <w:sz w:val="32"/>
          <w:szCs w:val="32"/>
        </w:rPr>
        <w:t>Open Access publishing practice in Geochemistry: overview of current state and look to the future</w:t>
      </w:r>
      <w:r w:rsidR="00CF2080">
        <w:rPr>
          <w:rFonts w:ascii="Times New Roman" w:eastAsia="Times New Roman" w:hAnsi="Times New Roman" w:cs="Times New Roman"/>
        </w:rPr>
        <w:t xml:space="preserve"> </w:t>
      </w:r>
    </w:p>
    <w:p w14:paraId="10B19710" w14:textId="77777777" w:rsidR="003E4F40" w:rsidRDefault="003E4F40">
      <w:pPr>
        <w:pStyle w:val="Normal1"/>
        <w:jc w:val="both"/>
        <w:rPr>
          <w:rFonts w:ascii="Times New Roman" w:eastAsia="Times New Roman" w:hAnsi="Times New Roman" w:cs="Times New Roman"/>
        </w:rPr>
      </w:pPr>
    </w:p>
    <w:p w14:paraId="772B2342" w14:textId="232F764A" w:rsidR="00FD1589" w:rsidRDefault="00FD1589" w:rsidP="00FD1589">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Olivier Pourret</w:t>
      </w:r>
      <w:r>
        <w:rPr>
          <w:rFonts w:ascii="Times New Roman" w:eastAsia="Times New Roman" w:hAnsi="Times New Roman" w:cs="Times New Roman"/>
          <w:sz w:val="24"/>
          <w:szCs w:val="24"/>
          <w:vertAlign w:val="superscript"/>
        </w:rPr>
        <w:t>1</w:t>
      </w:r>
      <w:r w:rsidR="007D1715">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Andrew Hursthouse</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Dasapta Erwin Irawan</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 Karen Johannesson</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Haiyan Liu</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Marc Poujol</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xml:space="preserve"> , Romain Tartèse</w:t>
      </w:r>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 xml:space="preserve"> , Antony van der Ent</w:t>
      </w: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xml:space="preserve">, Eric D. van </w:t>
      </w:r>
      <w:r w:rsidRPr="00FD1589">
        <w:rPr>
          <w:rFonts w:ascii="Times New Roman" w:eastAsia="Times New Roman" w:hAnsi="Times New Roman" w:cs="Times New Roman"/>
          <w:sz w:val="24"/>
          <w:szCs w:val="24"/>
        </w:rPr>
        <w:t>Hullebusch</w:t>
      </w:r>
      <w:r>
        <w:rPr>
          <w:rFonts w:ascii="Times New Roman" w:eastAsia="Times New Roman" w:hAnsi="Times New Roman" w:cs="Times New Roman"/>
          <w:sz w:val="24"/>
          <w:szCs w:val="24"/>
          <w:vertAlign w:val="superscript"/>
        </w:rPr>
        <w:t>9</w:t>
      </w:r>
      <w:r>
        <w:rPr>
          <w:rFonts w:ascii="Times New Roman" w:eastAsia="Times New Roman" w:hAnsi="Times New Roman" w:cs="Times New Roman"/>
          <w:sz w:val="24"/>
          <w:szCs w:val="24"/>
        </w:rPr>
        <w:t>, Oliver Wiche</w:t>
      </w: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xml:space="preserve"> </w:t>
      </w:r>
    </w:p>
    <w:p w14:paraId="6AA6E1C4" w14:textId="3B4F5D02" w:rsidR="00130CDB" w:rsidRDefault="00130CDB" w:rsidP="004A7980">
      <w:pPr>
        <w:pStyle w:val="Normal1"/>
        <w:spacing w:line="480" w:lineRule="auto"/>
        <w:jc w:val="both"/>
        <w:rPr>
          <w:rFonts w:ascii="Times New Roman" w:eastAsia="Times New Roman" w:hAnsi="Times New Roman" w:cs="Times New Roman"/>
          <w:sz w:val="24"/>
          <w:szCs w:val="24"/>
        </w:rPr>
      </w:pPr>
    </w:p>
    <w:p w14:paraId="6EAFFB8D" w14:textId="5336CE25" w:rsidR="00130CDB" w:rsidRPr="007D1715" w:rsidRDefault="00CF0DF1" w:rsidP="004A7980">
      <w:pPr>
        <w:pStyle w:val="Normal1"/>
        <w:spacing w:line="480" w:lineRule="auto"/>
        <w:jc w:val="both"/>
        <w:rPr>
          <w:rFonts w:ascii="Times New Roman" w:eastAsia="Times New Roman" w:hAnsi="Times New Roman" w:cs="Times New Roman"/>
          <w:sz w:val="24"/>
          <w:szCs w:val="24"/>
        </w:rPr>
      </w:pPr>
      <w:r w:rsidRPr="007D1715">
        <w:rPr>
          <w:rFonts w:ascii="Times New Roman" w:eastAsia="Times New Roman" w:hAnsi="Times New Roman" w:cs="Times New Roman"/>
          <w:sz w:val="24"/>
          <w:szCs w:val="24"/>
          <w:vertAlign w:val="superscript"/>
        </w:rPr>
        <w:t>1</w:t>
      </w:r>
      <w:r w:rsidRPr="007D1715">
        <w:rPr>
          <w:rFonts w:ascii="Times New Roman" w:eastAsia="Times New Roman" w:hAnsi="Times New Roman" w:cs="Times New Roman"/>
          <w:sz w:val="24"/>
          <w:szCs w:val="24"/>
        </w:rPr>
        <w:t>UniLaSalle, AGHYLE, Beauvais, France</w:t>
      </w:r>
    </w:p>
    <w:p w14:paraId="730F7489" w14:textId="7A277F14" w:rsidR="00CF0DF1" w:rsidRPr="007D1715" w:rsidRDefault="00CF0DF1" w:rsidP="004A7980">
      <w:pPr>
        <w:pStyle w:val="Normal1"/>
        <w:spacing w:line="480" w:lineRule="auto"/>
        <w:jc w:val="both"/>
        <w:rPr>
          <w:rFonts w:ascii="Times New Roman" w:eastAsia="Times New Roman" w:hAnsi="Times New Roman" w:cs="Times New Roman"/>
          <w:sz w:val="24"/>
          <w:szCs w:val="24"/>
        </w:rPr>
      </w:pPr>
      <w:r w:rsidRPr="007D1715">
        <w:rPr>
          <w:rFonts w:ascii="Times New Roman" w:eastAsia="Times New Roman" w:hAnsi="Times New Roman" w:cs="Times New Roman"/>
          <w:sz w:val="24"/>
          <w:szCs w:val="24"/>
          <w:vertAlign w:val="superscript"/>
        </w:rPr>
        <w:t>2</w:t>
      </w:r>
      <w:r w:rsidRPr="007D1715">
        <w:rPr>
          <w:rFonts w:ascii="Times New Roman" w:hAnsi="Times New Roman" w:cs="Times New Roman"/>
          <w:sz w:val="24"/>
          <w:szCs w:val="24"/>
        </w:rPr>
        <w:t>School of Computing, Engineering &amp; Physical Sciences, University of the West of Scotland, Paisley PA1 2BE, U</w:t>
      </w:r>
      <w:r w:rsidR="007D1715" w:rsidRPr="007D1715">
        <w:rPr>
          <w:rFonts w:ascii="Times New Roman" w:hAnsi="Times New Roman" w:cs="Times New Roman"/>
          <w:sz w:val="24"/>
          <w:szCs w:val="24"/>
        </w:rPr>
        <w:t>K</w:t>
      </w:r>
    </w:p>
    <w:p w14:paraId="3CF81ECD" w14:textId="5959C338" w:rsidR="00CF0DF1" w:rsidRPr="001C4D19" w:rsidRDefault="00CF0DF1" w:rsidP="004A7980">
      <w:pPr>
        <w:pStyle w:val="Normal1"/>
        <w:spacing w:line="480" w:lineRule="auto"/>
        <w:jc w:val="both"/>
        <w:rPr>
          <w:rFonts w:ascii="Times New Roman" w:eastAsia="Times New Roman" w:hAnsi="Times New Roman" w:cs="Times New Roman"/>
          <w:sz w:val="24"/>
          <w:szCs w:val="24"/>
          <w:lang w:val="en-US"/>
        </w:rPr>
      </w:pPr>
      <w:r w:rsidRPr="001C4D19">
        <w:rPr>
          <w:rFonts w:ascii="Times New Roman" w:eastAsia="Times New Roman" w:hAnsi="Times New Roman" w:cs="Times New Roman"/>
          <w:sz w:val="24"/>
          <w:szCs w:val="24"/>
          <w:vertAlign w:val="superscript"/>
        </w:rPr>
        <w:t>3</w:t>
      </w:r>
      <w:r w:rsidR="007044AB" w:rsidRPr="001C4D19">
        <w:rPr>
          <w:rFonts w:ascii="Times New Roman" w:hAnsi="Times New Roman" w:cs="Times New Roman"/>
          <w:sz w:val="24"/>
          <w:szCs w:val="24"/>
          <w:lang w:val="en-US"/>
        </w:rPr>
        <w:t>Faculty of Earth Sciences and Technology, Institut Teknologi Bandung, Bandung, Indonesia</w:t>
      </w:r>
    </w:p>
    <w:p w14:paraId="2075E474" w14:textId="08A8CDE1" w:rsidR="00CF0DF1" w:rsidRPr="007D1715" w:rsidRDefault="00CF0DF1" w:rsidP="004A7980">
      <w:pPr>
        <w:pStyle w:val="Normal1"/>
        <w:spacing w:line="480" w:lineRule="auto"/>
        <w:jc w:val="both"/>
        <w:rPr>
          <w:rFonts w:ascii="Times New Roman" w:eastAsia="Times New Roman" w:hAnsi="Times New Roman" w:cs="Times New Roman"/>
          <w:sz w:val="24"/>
          <w:szCs w:val="24"/>
        </w:rPr>
      </w:pPr>
      <w:r w:rsidRPr="007D1715">
        <w:rPr>
          <w:rFonts w:ascii="Times New Roman" w:eastAsia="Times New Roman" w:hAnsi="Times New Roman" w:cs="Times New Roman"/>
          <w:sz w:val="24"/>
          <w:szCs w:val="24"/>
          <w:vertAlign w:val="superscript"/>
        </w:rPr>
        <w:t>4</w:t>
      </w:r>
      <w:r w:rsidRPr="007D1715">
        <w:rPr>
          <w:rFonts w:ascii="Times New Roman" w:hAnsi="Times New Roman" w:cs="Times New Roman"/>
          <w:color w:val="000000"/>
          <w:sz w:val="24"/>
          <w:szCs w:val="24"/>
        </w:rPr>
        <w:t xml:space="preserve">School of the Environment, </w:t>
      </w:r>
      <w:r w:rsidRPr="007D1715">
        <w:rPr>
          <w:rStyle w:val="contextualextensionhighlight"/>
          <w:rFonts w:ascii="Times New Roman" w:hAnsi="Times New Roman" w:cs="Times New Roman"/>
          <w:color w:val="000000"/>
          <w:sz w:val="24"/>
          <w:szCs w:val="24"/>
        </w:rPr>
        <w:t xml:space="preserve">University of Massachusetts Boston, </w:t>
      </w:r>
      <w:r w:rsidRPr="007D1715">
        <w:rPr>
          <w:rFonts w:ascii="Times New Roman" w:hAnsi="Times New Roman" w:cs="Times New Roman"/>
          <w:color w:val="000000"/>
          <w:sz w:val="24"/>
          <w:szCs w:val="24"/>
        </w:rPr>
        <w:br/>
      </w:r>
      <w:r w:rsidRPr="007D1715">
        <w:rPr>
          <w:rStyle w:val="contextualextensionhighlight"/>
          <w:rFonts w:ascii="Times New Roman" w:hAnsi="Times New Roman" w:cs="Times New Roman"/>
          <w:color w:val="000000"/>
          <w:sz w:val="24"/>
          <w:szCs w:val="24"/>
        </w:rPr>
        <w:t xml:space="preserve">Boston, </w:t>
      </w:r>
      <w:r w:rsidR="007D1715" w:rsidRPr="007D1715">
        <w:rPr>
          <w:rStyle w:val="contextualextensionhighlight"/>
          <w:rFonts w:ascii="Times New Roman" w:hAnsi="Times New Roman" w:cs="Times New Roman"/>
          <w:color w:val="000000"/>
          <w:sz w:val="24"/>
          <w:szCs w:val="24"/>
        </w:rPr>
        <w:t>USA</w:t>
      </w:r>
    </w:p>
    <w:p w14:paraId="0909386D" w14:textId="6564FF1E" w:rsidR="00CF0DF1" w:rsidRPr="007D1715" w:rsidRDefault="00CF0DF1" w:rsidP="004A7980">
      <w:pPr>
        <w:pStyle w:val="Normal1"/>
        <w:spacing w:line="480" w:lineRule="auto"/>
        <w:jc w:val="both"/>
        <w:rPr>
          <w:rFonts w:ascii="Times New Roman" w:eastAsia="Times New Roman" w:hAnsi="Times New Roman" w:cs="Times New Roman"/>
          <w:sz w:val="24"/>
          <w:szCs w:val="24"/>
        </w:rPr>
      </w:pPr>
      <w:r w:rsidRPr="007D1715">
        <w:rPr>
          <w:rFonts w:ascii="Times New Roman" w:eastAsia="Times New Roman" w:hAnsi="Times New Roman" w:cs="Times New Roman"/>
          <w:sz w:val="24"/>
          <w:szCs w:val="24"/>
          <w:vertAlign w:val="superscript"/>
        </w:rPr>
        <w:t>5</w:t>
      </w:r>
      <w:r w:rsidR="007D1715" w:rsidRPr="00261705">
        <w:rPr>
          <w:rFonts w:ascii="Times New Roman" w:hAnsi="Times New Roman" w:cs="Times New Roman"/>
          <w:sz w:val="24"/>
          <w:szCs w:val="24"/>
        </w:rPr>
        <w:t>School of Water Resources and Environmental Engineering, East China University of Technology, Nanchang 330013, PR China</w:t>
      </w:r>
    </w:p>
    <w:p w14:paraId="7A89928A" w14:textId="00F80A48" w:rsidR="007D1715" w:rsidRPr="007D1715" w:rsidRDefault="00CF0DF1" w:rsidP="004A7980">
      <w:pPr>
        <w:pStyle w:val="Normal1"/>
        <w:spacing w:line="480" w:lineRule="auto"/>
        <w:jc w:val="both"/>
        <w:rPr>
          <w:rFonts w:ascii="Times New Roman" w:eastAsia="Times New Roman" w:hAnsi="Times New Roman" w:cs="Times New Roman"/>
          <w:sz w:val="24"/>
          <w:szCs w:val="24"/>
          <w:lang w:val="fr-FR"/>
        </w:rPr>
      </w:pPr>
      <w:r w:rsidRPr="007D1715">
        <w:rPr>
          <w:rFonts w:ascii="Times New Roman" w:eastAsia="Times New Roman" w:hAnsi="Times New Roman" w:cs="Times New Roman"/>
          <w:sz w:val="24"/>
          <w:szCs w:val="24"/>
          <w:vertAlign w:val="superscript"/>
          <w:lang w:val="fr-FR"/>
        </w:rPr>
        <w:t>6</w:t>
      </w:r>
      <w:r w:rsidR="007D1715" w:rsidRPr="007D1715">
        <w:rPr>
          <w:rFonts w:ascii="Times New Roman" w:hAnsi="Times New Roman" w:cs="Times New Roman"/>
          <w:sz w:val="24"/>
          <w:szCs w:val="24"/>
          <w:lang w:val="fr-FR"/>
        </w:rPr>
        <w:t>Université de Rennes, CNRS, Géosciences Rennes - UMR 6118, Rennes, France</w:t>
      </w:r>
    </w:p>
    <w:p w14:paraId="5F210112" w14:textId="0AC7B1BF" w:rsidR="00130CDB" w:rsidRPr="007D1715" w:rsidRDefault="00FD1589" w:rsidP="004A7980">
      <w:pPr>
        <w:pStyle w:val="Normal1"/>
        <w:spacing w:line="480" w:lineRule="auto"/>
        <w:jc w:val="both"/>
        <w:rPr>
          <w:rFonts w:ascii="Times New Roman" w:eastAsia="Times New Roman" w:hAnsi="Times New Roman" w:cs="Times New Roman"/>
          <w:sz w:val="24"/>
          <w:szCs w:val="24"/>
        </w:rPr>
      </w:pPr>
      <w:r w:rsidRPr="007D1715">
        <w:rPr>
          <w:rFonts w:ascii="Times New Roman" w:eastAsia="Times New Roman" w:hAnsi="Times New Roman" w:cs="Times New Roman"/>
          <w:sz w:val="24"/>
          <w:szCs w:val="24"/>
          <w:vertAlign w:val="superscript"/>
        </w:rPr>
        <w:t>7</w:t>
      </w:r>
      <w:r w:rsidRPr="007D1715">
        <w:rPr>
          <w:rFonts w:ascii="Times New Roman" w:eastAsia="Times New Roman" w:hAnsi="Times New Roman" w:cs="Times New Roman"/>
          <w:sz w:val="24"/>
          <w:szCs w:val="24"/>
        </w:rPr>
        <w:t xml:space="preserve">Department </w:t>
      </w:r>
      <w:r w:rsidR="00130CDB" w:rsidRPr="007D1715">
        <w:rPr>
          <w:rFonts w:ascii="Times New Roman" w:eastAsia="Times New Roman" w:hAnsi="Times New Roman" w:cs="Times New Roman"/>
          <w:sz w:val="24"/>
          <w:szCs w:val="24"/>
        </w:rPr>
        <w:t>of Earth and Environmental Sciences, The University of Manchester, Manchester M13 9PL, UK</w:t>
      </w:r>
    </w:p>
    <w:p w14:paraId="278C0701" w14:textId="5ADCF995" w:rsidR="007D1715" w:rsidRPr="007D1715" w:rsidRDefault="00CF0DF1" w:rsidP="004A7980">
      <w:pPr>
        <w:spacing w:line="480" w:lineRule="auto"/>
        <w:jc w:val="both"/>
        <w:rPr>
          <w:rFonts w:ascii="Times New Roman" w:eastAsia="Times New Roman" w:hAnsi="Times New Roman" w:cs="Times New Roman"/>
          <w:sz w:val="24"/>
          <w:szCs w:val="24"/>
          <w:lang w:val="en-AU" w:eastAsia="fr-FR"/>
        </w:rPr>
      </w:pPr>
      <w:r w:rsidRPr="007D1715">
        <w:rPr>
          <w:rFonts w:ascii="Times New Roman" w:eastAsia="Times New Roman" w:hAnsi="Times New Roman" w:cs="Times New Roman"/>
          <w:sz w:val="24"/>
          <w:szCs w:val="24"/>
          <w:vertAlign w:val="superscript"/>
          <w:lang w:val="en-US"/>
        </w:rPr>
        <w:t>8</w:t>
      </w:r>
      <w:r w:rsidR="007D1715" w:rsidRPr="007D1715">
        <w:rPr>
          <w:rFonts w:ascii="Times New Roman" w:eastAsia="Times New Roman" w:hAnsi="Times New Roman" w:cs="Times New Roman"/>
          <w:sz w:val="24"/>
          <w:szCs w:val="24"/>
          <w:lang w:val="en-AU" w:eastAsia="fr-FR"/>
        </w:rPr>
        <w:t>Centre for Mined Land Rehabilitation, Sustainable Minerals Institute, The University of Queensland, Brisbane Qld 4072 Australia</w:t>
      </w:r>
    </w:p>
    <w:p w14:paraId="0EBFA2B0" w14:textId="11FE7BAF" w:rsidR="00CF0DF1" w:rsidRDefault="00CF0DF1" w:rsidP="004A7980">
      <w:pPr>
        <w:pStyle w:val="Normal1"/>
        <w:spacing w:line="480" w:lineRule="auto"/>
        <w:jc w:val="both"/>
        <w:rPr>
          <w:rStyle w:val="affiliationcountry"/>
          <w:rFonts w:ascii="Times New Roman" w:hAnsi="Times New Roman" w:cs="Times New Roman"/>
          <w:sz w:val="24"/>
          <w:szCs w:val="24"/>
          <w:lang w:val="fr-FR"/>
        </w:rPr>
      </w:pPr>
      <w:r w:rsidRPr="007D1715">
        <w:rPr>
          <w:rFonts w:ascii="Times New Roman" w:eastAsia="Times New Roman" w:hAnsi="Times New Roman" w:cs="Times New Roman"/>
          <w:sz w:val="24"/>
          <w:szCs w:val="24"/>
          <w:vertAlign w:val="superscript"/>
          <w:lang w:val="fr-FR"/>
        </w:rPr>
        <w:t>9</w:t>
      </w:r>
      <w:r w:rsidRPr="007D1715">
        <w:rPr>
          <w:rStyle w:val="affiliationname"/>
          <w:rFonts w:ascii="Times New Roman" w:hAnsi="Times New Roman" w:cs="Times New Roman"/>
          <w:sz w:val="24"/>
          <w:szCs w:val="24"/>
          <w:lang w:val="fr-FR"/>
        </w:rPr>
        <w:t xml:space="preserve">Université de Paris, Institut de physique du globe de Paris, CNRS, </w:t>
      </w:r>
      <w:r w:rsidRPr="007D1715">
        <w:rPr>
          <w:rStyle w:val="affiliationcity"/>
          <w:rFonts w:ascii="Times New Roman" w:hAnsi="Times New Roman" w:cs="Times New Roman"/>
          <w:sz w:val="24"/>
          <w:szCs w:val="24"/>
          <w:lang w:val="fr-FR"/>
        </w:rPr>
        <w:t xml:space="preserve">Paris, </w:t>
      </w:r>
      <w:r w:rsidR="007D1715">
        <w:rPr>
          <w:rStyle w:val="affiliationcountry"/>
          <w:rFonts w:ascii="Times New Roman" w:hAnsi="Times New Roman" w:cs="Times New Roman"/>
          <w:sz w:val="24"/>
          <w:szCs w:val="24"/>
          <w:lang w:val="fr-FR"/>
        </w:rPr>
        <w:t>France</w:t>
      </w:r>
    </w:p>
    <w:p w14:paraId="1945AF71" w14:textId="6D7426CC" w:rsidR="007D1715" w:rsidRDefault="00CF0DF1" w:rsidP="007D1715">
      <w:pPr>
        <w:rPr>
          <w:rFonts w:ascii="Times New Roman" w:eastAsia="Times New Roman" w:hAnsi="Times New Roman" w:cs="Times New Roman"/>
          <w:sz w:val="24"/>
          <w:szCs w:val="24"/>
          <w:lang w:val="en-US" w:eastAsia="fr-FR"/>
        </w:rPr>
      </w:pPr>
      <w:r w:rsidRPr="007D1715">
        <w:rPr>
          <w:rFonts w:ascii="Times New Roman" w:eastAsia="Times New Roman" w:hAnsi="Times New Roman" w:cs="Times New Roman"/>
          <w:sz w:val="24"/>
          <w:szCs w:val="24"/>
          <w:vertAlign w:val="superscript"/>
          <w:lang w:val="en-US"/>
        </w:rPr>
        <w:t>10</w:t>
      </w:r>
      <w:r w:rsidR="007D1715" w:rsidRPr="007D1715">
        <w:rPr>
          <w:rFonts w:ascii="Times New Roman" w:eastAsia="Times New Roman" w:hAnsi="Times New Roman" w:cs="Times New Roman"/>
          <w:sz w:val="24"/>
          <w:szCs w:val="24"/>
          <w:lang w:val="en-US"/>
        </w:rPr>
        <w:t>I</w:t>
      </w:r>
      <w:r w:rsidR="007D1715" w:rsidRPr="007D1715">
        <w:rPr>
          <w:rFonts w:ascii="Times New Roman" w:eastAsia="Times New Roman" w:hAnsi="Times New Roman" w:cs="Times New Roman"/>
          <w:sz w:val="24"/>
          <w:szCs w:val="24"/>
          <w:lang w:val="en-US" w:eastAsia="fr-FR"/>
        </w:rPr>
        <w:t xml:space="preserve">nstitute for Biosciences, Biology/Ecology Unit, TU </w:t>
      </w:r>
      <w:proofErr w:type="spellStart"/>
      <w:r w:rsidR="007D1715" w:rsidRPr="007D1715">
        <w:rPr>
          <w:rFonts w:ascii="Times New Roman" w:eastAsia="Times New Roman" w:hAnsi="Times New Roman" w:cs="Times New Roman"/>
          <w:sz w:val="24"/>
          <w:szCs w:val="24"/>
          <w:lang w:val="en-US" w:eastAsia="fr-FR"/>
        </w:rPr>
        <w:t>Bergakademie</w:t>
      </w:r>
      <w:proofErr w:type="spellEnd"/>
      <w:r w:rsidR="007D1715" w:rsidRPr="007D1715">
        <w:rPr>
          <w:rFonts w:ascii="Times New Roman" w:eastAsia="Times New Roman" w:hAnsi="Times New Roman" w:cs="Times New Roman"/>
          <w:sz w:val="24"/>
          <w:szCs w:val="24"/>
          <w:lang w:val="en-US" w:eastAsia="fr-FR"/>
        </w:rPr>
        <w:t xml:space="preserve"> Freiberg, Freiberg, Germany </w:t>
      </w:r>
    </w:p>
    <w:p w14:paraId="08E75BEC" w14:textId="77777777" w:rsidR="00261705" w:rsidRDefault="00261705" w:rsidP="007D1715">
      <w:pPr>
        <w:rPr>
          <w:rFonts w:ascii="Times New Roman" w:eastAsia="Times New Roman" w:hAnsi="Times New Roman" w:cs="Times New Roman"/>
          <w:sz w:val="24"/>
          <w:szCs w:val="24"/>
          <w:lang w:val="en-US" w:eastAsia="fr-FR"/>
        </w:rPr>
      </w:pPr>
    </w:p>
    <w:p w14:paraId="140EDACC" w14:textId="77777777" w:rsidR="00261705" w:rsidRPr="007D1715" w:rsidRDefault="00261705" w:rsidP="00261705">
      <w:pPr>
        <w:pStyle w:val="Normal1"/>
        <w:spacing w:line="480" w:lineRule="auto"/>
        <w:jc w:val="both"/>
        <w:rPr>
          <w:rFonts w:ascii="Times New Roman" w:eastAsia="Times New Roman" w:hAnsi="Times New Roman" w:cs="Times New Roman"/>
          <w:sz w:val="24"/>
          <w:szCs w:val="24"/>
          <w:lang w:val="en-US"/>
        </w:rPr>
      </w:pPr>
      <w:r w:rsidRPr="007D1715">
        <w:rPr>
          <w:rStyle w:val="affiliationcountry"/>
          <w:rFonts w:ascii="Times New Roman" w:hAnsi="Times New Roman" w:cs="Times New Roman"/>
          <w:sz w:val="24"/>
          <w:szCs w:val="24"/>
          <w:lang w:val="en-US"/>
        </w:rPr>
        <w:t>*Corresponding author</w:t>
      </w:r>
      <w:bookmarkStart w:id="1" w:name="_GoBack"/>
      <w:bookmarkEnd w:id="1"/>
      <w:del w:id="2" w:author="Dr. Dasapta Erwin Irawan, ST,MT" w:date="2019-11-29T09:44:00Z">
        <w:r w:rsidRPr="007D1715" w:rsidDel="00356314">
          <w:rPr>
            <w:rStyle w:val="affiliationcountry"/>
            <w:rFonts w:ascii="Times New Roman" w:hAnsi="Times New Roman" w:cs="Times New Roman"/>
            <w:sz w:val="24"/>
            <w:szCs w:val="24"/>
            <w:lang w:val="en-US"/>
          </w:rPr>
          <w:delText> </w:delText>
        </w:r>
      </w:del>
      <w:r w:rsidRPr="007D1715">
        <w:rPr>
          <w:rStyle w:val="affiliationcountry"/>
          <w:rFonts w:ascii="Times New Roman" w:hAnsi="Times New Roman" w:cs="Times New Roman"/>
          <w:sz w:val="24"/>
          <w:szCs w:val="24"/>
          <w:lang w:val="en-US"/>
        </w:rPr>
        <w:t xml:space="preserve">: </w:t>
      </w:r>
      <w:hyperlink r:id="rId7" w:history="1">
        <w:r>
          <w:rPr>
            <w:rStyle w:val="Hyperlink"/>
            <w:rFonts w:ascii="Times New Roman" w:eastAsia="Times New Roman" w:hAnsi="Times New Roman" w:cs="Times New Roman"/>
            <w:sz w:val="24"/>
            <w:szCs w:val="24"/>
          </w:rPr>
          <w:t>olivier.pourret@unilasalle.fr</w:t>
        </w:r>
      </w:hyperlink>
    </w:p>
    <w:p w14:paraId="4438112D" w14:textId="77777777" w:rsidR="00C024AD" w:rsidRDefault="00C024A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63B11061" w14:textId="0BDBF8A2" w:rsidR="007B0525" w:rsidRDefault="00CF2080">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Abstract</w:t>
      </w:r>
      <w:r>
        <w:rPr>
          <w:rFonts w:ascii="Times New Roman" w:eastAsia="Times New Roman" w:hAnsi="Times New Roman" w:cs="Times New Roman"/>
          <w:sz w:val="24"/>
          <w:szCs w:val="24"/>
        </w:rPr>
        <w:t xml:space="preserve"> </w:t>
      </w:r>
    </w:p>
    <w:p w14:paraId="1ACE382D" w14:textId="3DBF20A7" w:rsidR="007B0525" w:rsidRPr="001C4D19" w:rsidRDefault="001C4D19">
      <w:pPr>
        <w:pStyle w:val="Normal1"/>
        <w:spacing w:line="480" w:lineRule="auto"/>
        <w:jc w:val="both"/>
        <w:rPr>
          <w:rFonts w:ascii="Times New Roman" w:eastAsia="Times New Roman" w:hAnsi="Times New Roman" w:cs="Times New Roman"/>
          <w:sz w:val="24"/>
          <w:szCs w:val="24"/>
        </w:rPr>
      </w:pPr>
      <w:r w:rsidRPr="001C4D19">
        <w:rPr>
          <w:rFonts w:ascii="Times New Roman" w:hAnsi="Times New Roman" w:cs="Times New Roman"/>
          <w:sz w:val="24"/>
          <w:szCs w:val="24"/>
        </w:rPr>
        <w:t>Open Access (OA) describes the free, unrestricted access to and re-use of research articles. Recently, a new wave of interest, debate, and practice surrounding OA</w:t>
      </w:r>
      <w:r>
        <w:rPr>
          <w:rFonts w:ascii="Times New Roman" w:hAnsi="Times New Roman" w:cs="Times New Roman"/>
          <w:sz w:val="24"/>
          <w:szCs w:val="24"/>
        </w:rPr>
        <w:t xml:space="preserve"> </w:t>
      </w:r>
      <w:r w:rsidR="00FE217D">
        <w:rPr>
          <w:rFonts w:ascii="Times New Roman" w:hAnsi="Times New Roman" w:cs="Times New Roman"/>
          <w:sz w:val="24"/>
          <w:szCs w:val="24"/>
        </w:rPr>
        <w:t xml:space="preserve">publishing </w:t>
      </w:r>
      <w:r>
        <w:rPr>
          <w:rFonts w:ascii="Times New Roman" w:hAnsi="Times New Roman" w:cs="Times New Roman"/>
          <w:sz w:val="24"/>
          <w:szCs w:val="24"/>
        </w:rPr>
        <w:t>ha</w:t>
      </w:r>
      <w:r w:rsidR="00FE217D">
        <w:rPr>
          <w:rFonts w:ascii="Times New Roman" w:hAnsi="Times New Roman" w:cs="Times New Roman"/>
          <w:sz w:val="24"/>
          <w:szCs w:val="24"/>
        </w:rPr>
        <w:t>s</w:t>
      </w:r>
      <w:r>
        <w:rPr>
          <w:rFonts w:ascii="Times New Roman" w:hAnsi="Times New Roman" w:cs="Times New Roman"/>
          <w:sz w:val="24"/>
          <w:szCs w:val="24"/>
        </w:rPr>
        <w:t xml:space="preserve"> emerged</w:t>
      </w:r>
      <w:r w:rsidR="00BB707C">
        <w:rPr>
          <w:rFonts w:ascii="Times New Roman" w:hAnsi="Times New Roman" w:cs="Times New Roman"/>
          <w:sz w:val="24"/>
          <w:szCs w:val="24"/>
        </w:rPr>
        <w:t>.</w:t>
      </w:r>
      <w:r>
        <w:rPr>
          <w:rFonts w:ascii="Times New Roman" w:hAnsi="Times New Roman" w:cs="Times New Roman"/>
          <w:sz w:val="24"/>
          <w:szCs w:val="24"/>
        </w:rPr>
        <w:t xml:space="preserve"> </w:t>
      </w:r>
      <w:r w:rsidR="00BB707C">
        <w:rPr>
          <w:rFonts w:ascii="Times New Roman" w:hAnsi="Times New Roman" w:cs="Times New Roman"/>
          <w:sz w:val="24"/>
          <w:szCs w:val="24"/>
        </w:rPr>
        <w:t xml:space="preserve">In this paper, </w:t>
      </w:r>
      <w:r w:rsidR="00FE217D">
        <w:rPr>
          <w:rFonts w:ascii="Times New Roman" w:hAnsi="Times New Roman" w:cs="Times New Roman"/>
          <w:sz w:val="24"/>
          <w:szCs w:val="24"/>
        </w:rPr>
        <w:t xml:space="preserve">we provide </w:t>
      </w:r>
      <w:r w:rsidRPr="001C4D19">
        <w:rPr>
          <w:rFonts w:ascii="Times New Roman" w:hAnsi="Times New Roman" w:cs="Times New Roman"/>
          <w:sz w:val="24"/>
          <w:szCs w:val="24"/>
        </w:rPr>
        <w:t xml:space="preserve">a simple overview of the </w:t>
      </w:r>
      <w:r w:rsidR="00FE217D">
        <w:rPr>
          <w:rFonts w:ascii="Times New Roman" w:hAnsi="Times New Roman" w:cs="Times New Roman"/>
          <w:sz w:val="24"/>
          <w:szCs w:val="24"/>
        </w:rPr>
        <w:t xml:space="preserve">trends in </w:t>
      </w:r>
      <w:r w:rsidRPr="001C4D19">
        <w:rPr>
          <w:rFonts w:ascii="Times New Roman" w:hAnsi="Times New Roman" w:cs="Times New Roman"/>
          <w:sz w:val="24"/>
          <w:szCs w:val="24"/>
        </w:rPr>
        <w:t xml:space="preserve">OA practice in </w:t>
      </w:r>
      <w:r w:rsidR="00FE217D">
        <w:rPr>
          <w:rFonts w:ascii="Times New Roman" w:hAnsi="Times New Roman" w:cs="Times New Roman"/>
          <w:sz w:val="24"/>
          <w:szCs w:val="24"/>
        </w:rPr>
        <w:t xml:space="preserve">the broad field of </w:t>
      </w:r>
      <w:r w:rsidRPr="001C4D19">
        <w:rPr>
          <w:rFonts w:ascii="Times New Roman" w:hAnsi="Times New Roman" w:cs="Times New Roman"/>
          <w:sz w:val="24"/>
          <w:szCs w:val="24"/>
        </w:rPr>
        <w:t xml:space="preserve">geochemistry. </w:t>
      </w:r>
      <w:r w:rsidR="00FE217D">
        <w:rPr>
          <w:rFonts w:ascii="Times New Roman" w:hAnsi="Times New Roman" w:cs="Times New Roman"/>
          <w:sz w:val="24"/>
          <w:szCs w:val="24"/>
        </w:rPr>
        <w:t xml:space="preserve">Characteristics of the approach </w:t>
      </w:r>
      <w:r w:rsidRPr="001C4D19">
        <w:rPr>
          <w:rFonts w:ascii="Times New Roman" w:hAnsi="Times New Roman" w:cs="Times New Roman"/>
          <w:sz w:val="24"/>
          <w:szCs w:val="24"/>
        </w:rPr>
        <w:t xml:space="preserve">such as whether or not </w:t>
      </w:r>
      <w:r w:rsidR="00FE217D">
        <w:rPr>
          <w:rFonts w:ascii="Times New Roman" w:hAnsi="Times New Roman" w:cs="Times New Roman"/>
          <w:sz w:val="24"/>
          <w:szCs w:val="24"/>
        </w:rPr>
        <w:t xml:space="preserve">an </w:t>
      </w:r>
      <w:r w:rsidR="00BB707C">
        <w:rPr>
          <w:rFonts w:ascii="Times New Roman" w:hAnsi="Times New Roman" w:cs="Times New Roman"/>
          <w:sz w:val="24"/>
          <w:szCs w:val="24"/>
        </w:rPr>
        <w:t>article processing charge (APC)</w:t>
      </w:r>
      <w:r w:rsidR="00FE217D">
        <w:rPr>
          <w:rFonts w:ascii="Times New Roman" w:hAnsi="Times New Roman" w:cs="Times New Roman"/>
          <w:sz w:val="24"/>
          <w:szCs w:val="24"/>
        </w:rPr>
        <w:t xml:space="preserve"> exists</w:t>
      </w:r>
      <w:r w:rsidRPr="001C4D19">
        <w:rPr>
          <w:rFonts w:ascii="Times New Roman" w:hAnsi="Times New Roman" w:cs="Times New Roman"/>
          <w:sz w:val="24"/>
          <w:szCs w:val="24"/>
        </w:rPr>
        <w:t>, what embargo periods or restrictions on self-archiving’ policies are in place, and whether or not the sharing of preprints is permitted</w:t>
      </w:r>
      <w:r>
        <w:rPr>
          <w:rFonts w:ascii="Times New Roman" w:hAnsi="Times New Roman" w:cs="Times New Roman"/>
          <w:sz w:val="24"/>
          <w:szCs w:val="24"/>
        </w:rPr>
        <w:t xml:space="preserve"> are described</w:t>
      </w:r>
      <w:r w:rsidRPr="001C4D19">
        <w:rPr>
          <w:rFonts w:ascii="Times New Roman" w:hAnsi="Times New Roman" w:cs="Times New Roman"/>
          <w:sz w:val="24"/>
          <w:szCs w:val="24"/>
        </w:rPr>
        <w:t>. The majority of journals have self-archiving policies that allow authors to share their peer reviewed work via green OA without charge. There is no clear relationship between journal impact and</w:t>
      </w:r>
      <w:r w:rsidR="00BB707C">
        <w:rPr>
          <w:rFonts w:ascii="Times New Roman" w:hAnsi="Times New Roman" w:cs="Times New Roman"/>
          <w:sz w:val="24"/>
          <w:szCs w:val="24"/>
        </w:rPr>
        <w:t xml:space="preserve"> APC</w:t>
      </w:r>
      <w:r w:rsidRPr="001C4D19">
        <w:rPr>
          <w:rFonts w:ascii="Times New Roman" w:hAnsi="Times New Roman" w:cs="Times New Roman"/>
          <w:sz w:val="24"/>
          <w:szCs w:val="24"/>
        </w:rPr>
        <w:t xml:space="preserve">. The </w:t>
      </w:r>
      <w:r w:rsidR="00FE217D">
        <w:rPr>
          <w:rFonts w:ascii="Times New Roman" w:hAnsi="Times New Roman" w:cs="Times New Roman"/>
          <w:sz w:val="24"/>
          <w:szCs w:val="24"/>
        </w:rPr>
        <w:t>journals with the highest APC</w:t>
      </w:r>
      <w:r w:rsidRPr="001C4D19">
        <w:rPr>
          <w:rFonts w:ascii="Times New Roman" w:hAnsi="Times New Roman" w:cs="Times New Roman"/>
          <w:sz w:val="24"/>
          <w:szCs w:val="24"/>
        </w:rPr>
        <w:t xml:space="preserve"> are typically </w:t>
      </w:r>
      <w:r w:rsidR="00FE217D">
        <w:rPr>
          <w:rFonts w:ascii="Times New Roman" w:hAnsi="Times New Roman" w:cs="Times New Roman"/>
          <w:sz w:val="24"/>
          <w:szCs w:val="24"/>
        </w:rPr>
        <w:t>those of</w:t>
      </w:r>
      <w:r w:rsidRPr="001C4D19">
        <w:rPr>
          <w:rFonts w:ascii="Times New Roman" w:hAnsi="Times New Roman" w:cs="Times New Roman"/>
          <w:sz w:val="24"/>
          <w:szCs w:val="24"/>
        </w:rPr>
        <w:t xml:space="preserve"> the </w:t>
      </w:r>
      <w:r w:rsidR="00BB707C">
        <w:rPr>
          <w:rFonts w:ascii="Times New Roman" w:hAnsi="Times New Roman" w:cs="Times New Roman"/>
          <w:sz w:val="24"/>
          <w:szCs w:val="24"/>
        </w:rPr>
        <w:t xml:space="preserve">major commercial </w:t>
      </w:r>
      <w:r w:rsidR="00FE217D">
        <w:rPr>
          <w:rFonts w:ascii="Times New Roman" w:hAnsi="Times New Roman" w:cs="Times New Roman"/>
          <w:sz w:val="24"/>
          <w:szCs w:val="24"/>
        </w:rPr>
        <w:t>publishers</w:t>
      </w:r>
      <w:r w:rsidRPr="001C4D19">
        <w:rPr>
          <w:rFonts w:ascii="Times New Roman" w:hAnsi="Times New Roman" w:cs="Times New Roman"/>
          <w:sz w:val="24"/>
          <w:szCs w:val="24"/>
        </w:rPr>
        <w:t xml:space="preserve">, rather than the geochemistry community themselves. </w:t>
      </w:r>
      <w:r w:rsidR="00FE217D">
        <w:rPr>
          <w:rFonts w:ascii="Times New Roman" w:hAnsi="Times New Roman" w:cs="Times New Roman"/>
          <w:sz w:val="24"/>
          <w:szCs w:val="24"/>
        </w:rPr>
        <w:t xml:space="preserve">The rise in OA publishing </w:t>
      </w:r>
      <w:r w:rsidR="006878EE">
        <w:rPr>
          <w:rFonts w:ascii="Times New Roman" w:hAnsi="Times New Roman" w:cs="Times New Roman"/>
          <w:sz w:val="24"/>
          <w:szCs w:val="24"/>
        </w:rPr>
        <w:t xml:space="preserve">has potential </w:t>
      </w:r>
      <w:r w:rsidR="00FE217D">
        <w:rPr>
          <w:rFonts w:ascii="Times New Roman" w:hAnsi="Times New Roman" w:cs="Times New Roman"/>
          <w:sz w:val="24"/>
          <w:szCs w:val="24"/>
        </w:rPr>
        <w:t xml:space="preserve">impacts </w:t>
      </w:r>
      <w:r w:rsidR="006878EE">
        <w:rPr>
          <w:rFonts w:ascii="Times New Roman" w:hAnsi="Times New Roman" w:cs="Times New Roman"/>
          <w:sz w:val="24"/>
          <w:szCs w:val="24"/>
        </w:rPr>
        <w:t>on the</w:t>
      </w:r>
      <w:r w:rsidR="00FE217D">
        <w:rPr>
          <w:rFonts w:ascii="Times New Roman" w:hAnsi="Times New Roman" w:cs="Times New Roman"/>
          <w:sz w:val="24"/>
          <w:szCs w:val="24"/>
        </w:rPr>
        <w:t xml:space="preserve"> profiles of researchers and </w:t>
      </w:r>
      <w:r w:rsidR="006878EE">
        <w:rPr>
          <w:rFonts w:ascii="Times New Roman" w:hAnsi="Times New Roman" w:cs="Times New Roman"/>
          <w:sz w:val="24"/>
          <w:szCs w:val="24"/>
        </w:rPr>
        <w:t xml:space="preserve">tends to devolve costs from organizations to individuals. </w:t>
      </w:r>
      <w:r w:rsidRPr="001C4D19">
        <w:rPr>
          <w:rFonts w:ascii="Times New Roman" w:hAnsi="Times New Roman" w:cs="Times New Roman"/>
          <w:sz w:val="24"/>
          <w:szCs w:val="24"/>
        </w:rPr>
        <w:t xml:space="preserve">Until the geochemistry community makes the decision to move away from journal-based evaluation criteria, it is likely that such high costs will continue to impose financial inequities upon research community. However, geochemists could more widely </w:t>
      </w:r>
      <w:r w:rsidR="00BB707C">
        <w:rPr>
          <w:rFonts w:ascii="Times New Roman" w:hAnsi="Times New Roman" w:cs="Times New Roman"/>
          <w:sz w:val="24"/>
          <w:szCs w:val="24"/>
        </w:rPr>
        <w:t>choose</w:t>
      </w:r>
      <w:r w:rsidR="00BB707C" w:rsidRPr="001C4D19">
        <w:rPr>
          <w:rFonts w:ascii="Times New Roman" w:hAnsi="Times New Roman" w:cs="Times New Roman"/>
          <w:sz w:val="24"/>
          <w:szCs w:val="24"/>
        </w:rPr>
        <w:t xml:space="preserve"> </w:t>
      </w:r>
      <w:r w:rsidRPr="001C4D19">
        <w:rPr>
          <w:rFonts w:ascii="Times New Roman" w:hAnsi="Times New Roman" w:cs="Times New Roman"/>
          <w:sz w:val="24"/>
          <w:szCs w:val="24"/>
        </w:rPr>
        <w:t>legal self-archiving as an equitable and sustainable way to progress communication of their research.</w:t>
      </w:r>
    </w:p>
    <w:p w14:paraId="36168F1B" w14:textId="77777777" w:rsidR="00130CDB" w:rsidRDefault="00130CDB">
      <w:pPr>
        <w:pStyle w:val="Normal1"/>
        <w:spacing w:line="480" w:lineRule="auto"/>
        <w:jc w:val="both"/>
        <w:rPr>
          <w:rFonts w:ascii="Times New Roman" w:eastAsia="Times New Roman" w:hAnsi="Times New Roman" w:cs="Times New Roman"/>
          <w:sz w:val="24"/>
          <w:szCs w:val="24"/>
        </w:rPr>
      </w:pPr>
    </w:p>
    <w:p w14:paraId="744DCF24" w14:textId="77777777" w:rsidR="007B0525" w:rsidRDefault="00CF2080">
      <w:pPr>
        <w:pStyle w:val="Normal1"/>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333D9C3D" w14:textId="77777777" w:rsidR="00356DEF" w:rsidRDefault="00356DEF">
      <w:pPr>
        <w:pStyle w:val="Normal1"/>
        <w:spacing w:line="480" w:lineRule="auto"/>
        <w:jc w:val="both"/>
        <w:rPr>
          <w:rFonts w:ascii="Times New Roman" w:eastAsia="Times New Roman" w:hAnsi="Times New Roman" w:cs="Times New Roman"/>
          <w:b/>
          <w:sz w:val="24"/>
          <w:szCs w:val="24"/>
        </w:rPr>
      </w:pPr>
    </w:p>
    <w:p w14:paraId="5DDD28DA" w14:textId="4F29B6A1" w:rsidR="007B0525" w:rsidRDefault="005C4884" w:rsidP="001A4B0A">
      <w:pPr>
        <w:pStyle w:val="Normal1"/>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majority </w:t>
      </w:r>
      <w:r w:rsidR="00CF2080">
        <w:rPr>
          <w:rFonts w:ascii="Times New Roman" w:eastAsia="Times New Roman" w:hAnsi="Times New Roman" w:cs="Times New Roman"/>
          <w:sz w:val="24"/>
          <w:szCs w:val="24"/>
        </w:rPr>
        <w:t>of published scientific papers are behind paywall</w:t>
      </w:r>
      <w:r>
        <w:rPr>
          <w:rFonts w:ascii="Times New Roman" w:eastAsia="Times New Roman" w:hAnsi="Times New Roman" w:cs="Times New Roman"/>
          <w:sz w:val="24"/>
          <w:szCs w:val="24"/>
        </w:rPr>
        <w:t>, rendering them</w:t>
      </w:r>
      <w:r w:rsidR="00CF208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inaccessible </w:t>
      </w:r>
      <w:r w:rsidR="00CF2080">
        <w:rPr>
          <w:rFonts w:ascii="Times New Roman" w:eastAsia="Times New Roman" w:hAnsi="Times New Roman" w:cs="Times New Roman"/>
          <w:sz w:val="24"/>
          <w:szCs w:val="24"/>
        </w:rPr>
        <w:t xml:space="preserve">to the majority of </w:t>
      </w:r>
      <w:r>
        <w:rPr>
          <w:rFonts w:ascii="Times New Roman" w:eastAsia="Times New Roman" w:hAnsi="Times New Roman" w:cs="Times New Roman"/>
          <w:sz w:val="24"/>
          <w:szCs w:val="24"/>
        </w:rPr>
        <w:t xml:space="preserve">the </w:t>
      </w:r>
      <w:r w:rsidR="00CF2080">
        <w:rPr>
          <w:rFonts w:ascii="Times New Roman" w:eastAsia="Times New Roman" w:hAnsi="Times New Roman" w:cs="Times New Roman"/>
          <w:sz w:val="24"/>
          <w:szCs w:val="24"/>
        </w:rPr>
        <w:t>public (Tennant et al., 2019). Since the end of the 1980s, members of the scholarly community have been making various cases for wider public accessibility to published research, referred to as Open Access (OA) (</w:t>
      </w:r>
      <w:proofErr w:type="spellStart"/>
      <w:r w:rsidR="00CF2080">
        <w:rPr>
          <w:rFonts w:ascii="Times New Roman" w:eastAsia="Times New Roman" w:hAnsi="Times New Roman" w:cs="Times New Roman"/>
          <w:sz w:val="24"/>
          <w:szCs w:val="24"/>
        </w:rPr>
        <w:t>Suber</w:t>
      </w:r>
      <w:proofErr w:type="spellEnd"/>
      <w:r w:rsidR="00CF2080">
        <w:rPr>
          <w:rFonts w:ascii="Times New Roman" w:eastAsia="Times New Roman" w:hAnsi="Times New Roman" w:cs="Times New Roman"/>
          <w:sz w:val="24"/>
          <w:szCs w:val="24"/>
        </w:rPr>
        <w:t>, 20</w:t>
      </w:r>
      <w:r w:rsidR="004A7980">
        <w:rPr>
          <w:rFonts w:ascii="Times New Roman" w:eastAsia="Times New Roman" w:hAnsi="Times New Roman" w:cs="Times New Roman"/>
          <w:sz w:val="24"/>
          <w:szCs w:val="24"/>
        </w:rPr>
        <w:t>09</w:t>
      </w:r>
      <w:r w:rsidR="00CF2080">
        <w:rPr>
          <w:rFonts w:ascii="Times New Roman" w:eastAsia="Times New Roman" w:hAnsi="Times New Roman" w:cs="Times New Roman"/>
          <w:sz w:val="24"/>
          <w:szCs w:val="24"/>
        </w:rPr>
        <w:t xml:space="preserve">). Scientific </w:t>
      </w:r>
      <w:r w:rsidR="00CF2080">
        <w:rPr>
          <w:rFonts w:ascii="Times New Roman" w:eastAsia="Times New Roman" w:hAnsi="Times New Roman" w:cs="Times New Roman"/>
          <w:sz w:val="24"/>
          <w:szCs w:val="24"/>
        </w:rPr>
        <w:lastRenderedPageBreak/>
        <w:t>publishing is currently undergoing a major transition (</w:t>
      </w:r>
      <w:proofErr w:type="spellStart"/>
      <w:r w:rsidR="00CF2080">
        <w:rPr>
          <w:rFonts w:ascii="Times New Roman" w:eastAsia="Times New Roman" w:hAnsi="Times New Roman" w:cs="Times New Roman"/>
          <w:sz w:val="24"/>
          <w:szCs w:val="24"/>
        </w:rPr>
        <w:t>Lajtha</w:t>
      </w:r>
      <w:proofErr w:type="spellEnd"/>
      <w:r w:rsidR="00CF2080">
        <w:rPr>
          <w:rFonts w:ascii="Times New Roman" w:eastAsia="Times New Roman" w:hAnsi="Times New Roman" w:cs="Times New Roman"/>
          <w:sz w:val="24"/>
          <w:szCs w:val="24"/>
        </w:rPr>
        <w:t>, 2019; Watts et al., 2019), with the change to OA representing a significant shift in the financial models of major publish</w:t>
      </w:r>
      <w:r w:rsidR="006878EE">
        <w:rPr>
          <w:rFonts w:ascii="Times New Roman" w:eastAsia="Times New Roman" w:hAnsi="Times New Roman" w:cs="Times New Roman"/>
          <w:sz w:val="24"/>
          <w:szCs w:val="24"/>
        </w:rPr>
        <w:t>ers, opening up diversity in publishing routes and raising the issue of publishing ethics</w:t>
      </w:r>
      <w:r w:rsidR="00CF2080">
        <w:rPr>
          <w:rFonts w:ascii="Times New Roman" w:eastAsia="Times New Roman" w:hAnsi="Times New Roman" w:cs="Times New Roman"/>
          <w:sz w:val="24"/>
          <w:szCs w:val="24"/>
        </w:rPr>
        <w:t xml:space="preserve">. </w:t>
      </w:r>
      <w:r w:rsidR="00412FA1">
        <w:rPr>
          <w:rFonts w:ascii="Times New Roman" w:eastAsia="Times New Roman" w:hAnsi="Times New Roman" w:cs="Times New Roman"/>
          <w:sz w:val="24"/>
          <w:szCs w:val="24"/>
        </w:rPr>
        <w:t>I</w:t>
      </w:r>
      <w:r w:rsidR="00CF2080">
        <w:rPr>
          <w:rFonts w:ascii="Times New Roman" w:eastAsia="Times New Roman" w:hAnsi="Times New Roman" w:cs="Times New Roman"/>
          <w:sz w:val="24"/>
          <w:szCs w:val="24"/>
        </w:rPr>
        <w:t xml:space="preserve">t </w:t>
      </w:r>
      <w:r w:rsidR="006878EE">
        <w:rPr>
          <w:rFonts w:ascii="Times New Roman" w:eastAsia="Times New Roman" w:hAnsi="Times New Roman" w:cs="Times New Roman"/>
          <w:sz w:val="24"/>
          <w:szCs w:val="24"/>
        </w:rPr>
        <w:t xml:space="preserve">is critically </w:t>
      </w:r>
      <w:r w:rsidR="00CF2080">
        <w:rPr>
          <w:rFonts w:ascii="Times New Roman" w:eastAsia="Times New Roman" w:hAnsi="Times New Roman" w:cs="Times New Roman"/>
          <w:sz w:val="24"/>
          <w:szCs w:val="24"/>
        </w:rPr>
        <w:t xml:space="preserve">important to </w:t>
      </w:r>
      <w:r>
        <w:rPr>
          <w:rFonts w:ascii="Times New Roman" w:eastAsia="Times New Roman" w:hAnsi="Times New Roman" w:cs="Times New Roman"/>
          <w:sz w:val="24"/>
          <w:szCs w:val="24"/>
        </w:rPr>
        <w:t xml:space="preserve">ensure </w:t>
      </w:r>
      <w:r w:rsidR="00CF2080">
        <w:rPr>
          <w:rFonts w:ascii="Times New Roman" w:eastAsia="Times New Roman" w:hAnsi="Times New Roman" w:cs="Times New Roman"/>
          <w:sz w:val="24"/>
          <w:szCs w:val="24"/>
        </w:rPr>
        <w:t xml:space="preserve">that scientists and their institutions </w:t>
      </w:r>
      <w:r>
        <w:rPr>
          <w:rFonts w:ascii="Times New Roman" w:eastAsia="Times New Roman" w:hAnsi="Times New Roman" w:cs="Times New Roman"/>
          <w:sz w:val="24"/>
          <w:szCs w:val="24"/>
        </w:rPr>
        <w:t xml:space="preserve">do </w:t>
      </w:r>
      <w:r w:rsidR="00CF2080">
        <w:rPr>
          <w:rFonts w:ascii="Times New Roman" w:eastAsia="Times New Roman" w:hAnsi="Times New Roman" w:cs="Times New Roman"/>
          <w:sz w:val="24"/>
          <w:szCs w:val="24"/>
        </w:rPr>
        <w:t>not have to pay more to read and publish papers than they do currently.</w:t>
      </w:r>
    </w:p>
    <w:p w14:paraId="087522FE" w14:textId="61DE79A5" w:rsidR="007B0525" w:rsidRDefault="006878EE" w:rsidP="001A4B0A">
      <w:pPr>
        <w:pStyle w:val="Normal1"/>
        <w:spacing w:line="480" w:lineRule="auto"/>
        <w:ind w:firstLine="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As with all other </w:t>
      </w:r>
      <w:r w:rsidR="00CF2080">
        <w:rPr>
          <w:rFonts w:ascii="Times New Roman" w:eastAsia="Times New Roman" w:hAnsi="Times New Roman" w:cs="Times New Roman"/>
          <w:sz w:val="24"/>
          <w:szCs w:val="24"/>
        </w:rPr>
        <w:t xml:space="preserve">scientific disciplines, there is a strong imperative for the geochemistry community to ensure that </w:t>
      </w:r>
      <w:r w:rsidR="00EA6B72">
        <w:rPr>
          <w:rFonts w:ascii="Times New Roman" w:eastAsia="Times New Roman" w:hAnsi="Times New Roman" w:cs="Times New Roman"/>
          <w:sz w:val="24"/>
          <w:szCs w:val="24"/>
        </w:rPr>
        <w:t xml:space="preserve">the research it produces is </w:t>
      </w:r>
      <w:r>
        <w:rPr>
          <w:rFonts w:ascii="Times New Roman" w:eastAsia="Times New Roman" w:hAnsi="Times New Roman" w:cs="Times New Roman"/>
          <w:sz w:val="24"/>
          <w:szCs w:val="24"/>
        </w:rPr>
        <w:t>widely</w:t>
      </w:r>
      <w:r w:rsidR="00EA6B72">
        <w:rPr>
          <w:rFonts w:ascii="Times New Roman" w:eastAsia="Times New Roman" w:hAnsi="Times New Roman" w:cs="Times New Roman"/>
          <w:sz w:val="24"/>
          <w:szCs w:val="24"/>
        </w:rPr>
        <w:t xml:space="preserve"> accessible</w:t>
      </w:r>
      <w:r w:rsidR="00CF2080">
        <w:rPr>
          <w:rFonts w:ascii="Times New Roman" w:eastAsia="Times New Roman" w:hAnsi="Times New Roman" w:cs="Times New Roman"/>
          <w:sz w:val="24"/>
          <w:szCs w:val="24"/>
        </w:rPr>
        <w:t xml:space="preserve"> (Sparks, 2013; Chopin, 2018). Geochemistry </w:t>
      </w:r>
      <w:r>
        <w:rPr>
          <w:rFonts w:ascii="Times New Roman" w:eastAsia="Times New Roman" w:hAnsi="Times New Roman" w:cs="Times New Roman"/>
          <w:sz w:val="24"/>
          <w:szCs w:val="24"/>
        </w:rPr>
        <w:t>as a discipline includes</w:t>
      </w:r>
      <w:r w:rsidR="00EA6B72">
        <w:rPr>
          <w:rFonts w:ascii="Times New Roman" w:eastAsia="Times New Roman" w:hAnsi="Times New Roman" w:cs="Times New Roman"/>
          <w:sz w:val="24"/>
          <w:szCs w:val="24"/>
        </w:rPr>
        <w:t xml:space="preserve"> </w:t>
      </w:r>
      <w:r w:rsidR="00CF2080">
        <w:rPr>
          <w:rFonts w:ascii="Times New Roman" w:eastAsia="Times New Roman" w:hAnsi="Times New Roman" w:cs="Times New Roman"/>
          <w:sz w:val="24"/>
          <w:szCs w:val="24"/>
        </w:rPr>
        <w:t xml:space="preserve">the study of the chemical composition of the Earth and other </w:t>
      </w:r>
      <w:r w:rsidR="00EA6B72">
        <w:rPr>
          <w:rFonts w:ascii="Times New Roman" w:eastAsia="Times New Roman" w:hAnsi="Times New Roman" w:cs="Times New Roman"/>
          <w:sz w:val="24"/>
          <w:szCs w:val="24"/>
        </w:rPr>
        <w:t>Solar System objects</w:t>
      </w:r>
      <w:r w:rsidR="00CF2080">
        <w:rPr>
          <w:rFonts w:ascii="Times New Roman" w:eastAsia="Times New Roman" w:hAnsi="Times New Roman" w:cs="Times New Roman"/>
          <w:sz w:val="24"/>
          <w:szCs w:val="24"/>
        </w:rPr>
        <w:t xml:space="preserve">, and the geochemical processes that affect them (White, 2018; Holland and </w:t>
      </w:r>
      <w:proofErr w:type="spellStart"/>
      <w:r w:rsidR="00CF2080">
        <w:rPr>
          <w:rFonts w:ascii="Times New Roman" w:eastAsia="Times New Roman" w:hAnsi="Times New Roman" w:cs="Times New Roman"/>
          <w:sz w:val="24"/>
          <w:szCs w:val="24"/>
        </w:rPr>
        <w:t>Turekian</w:t>
      </w:r>
      <w:proofErr w:type="spellEnd"/>
      <w:r w:rsidR="00CF2080">
        <w:rPr>
          <w:rFonts w:ascii="Times New Roman" w:eastAsia="Times New Roman" w:hAnsi="Times New Roman" w:cs="Times New Roman"/>
          <w:sz w:val="24"/>
          <w:szCs w:val="24"/>
        </w:rPr>
        <w:t>, 2013</w:t>
      </w:r>
      <w:r w:rsidR="00CF2080" w:rsidRPr="00EA6B72">
        <w:rPr>
          <w:rFonts w:ascii="Times New Roman" w:eastAsia="Times New Roman" w:hAnsi="Times New Roman" w:cs="Times New Roman"/>
          <w:sz w:val="24"/>
          <w:szCs w:val="24"/>
        </w:rPr>
        <w:t xml:space="preserve">). </w:t>
      </w:r>
      <w:r w:rsidR="00EA6B72" w:rsidRPr="00EA6B72">
        <w:rPr>
          <w:rFonts w:ascii="Times New Roman" w:hAnsi="Times New Roman" w:cs="Times New Roman"/>
          <w:sz w:val="24"/>
          <w:szCs w:val="24"/>
        </w:rPr>
        <w:t xml:space="preserve"> </w:t>
      </w:r>
      <w:r w:rsidR="00412FA1">
        <w:rPr>
          <w:rFonts w:ascii="Times New Roman" w:hAnsi="Times New Roman" w:cs="Times New Roman"/>
          <w:sz w:val="24"/>
          <w:szCs w:val="24"/>
        </w:rPr>
        <w:t>G</w:t>
      </w:r>
      <w:r w:rsidR="00EA6B72">
        <w:rPr>
          <w:rFonts w:ascii="Times New Roman" w:eastAsia="Times New Roman" w:hAnsi="Times New Roman" w:cs="Times New Roman"/>
          <w:sz w:val="24"/>
          <w:szCs w:val="24"/>
        </w:rPr>
        <w:t>eochemical concepts and/or</w:t>
      </w:r>
      <w:r w:rsidR="00EA6B72" w:rsidRPr="00EA6B72">
        <w:rPr>
          <w:rFonts w:ascii="Times New Roman" w:eastAsia="Times New Roman" w:hAnsi="Times New Roman" w:cs="Times New Roman"/>
          <w:sz w:val="24"/>
          <w:szCs w:val="24"/>
        </w:rPr>
        <w:t xml:space="preserve"> principles underlie many </w:t>
      </w:r>
      <w:r w:rsidR="00EA6B72">
        <w:rPr>
          <w:rFonts w:ascii="Times New Roman" w:eastAsia="Times New Roman" w:hAnsi="Times New Roman" w:cs="Times New Roman"/>
          <w:sz w:val="24"/>
          <w:szCs w:val="24"/>
        </w:rPr>
        <w:t>E</w:t>
      </w:r>
      <w:r w:rsidR="00EA6B72" w:rsidRPr="00EA6B72">
        <w:rPr>
          <w:rFonts w:ascii="Times New Roman" w:eastAsia="Times New Roman" w:hAnsi="Times New Roman" w:cs="Times New Roman"/>
          <w:sz w:val="24"/>
          <w:szCs w:val="24"/>
        </w:rPr>
        <w:t>arth and environmental processes</w:t>
      </w:r>
      <w:r w:rsidR="00EA6B72">
        <w:rPr>
          <w:rFonts w:ascii="Times New Roman" w:eastAsia="Times New Roman" w:hAnsi="Times New Roman" w:cs="Times New Roman"/>
          <w:sz w:val="24"/>
          <w:szCs w:val="24"/>
        </w:rPr>
        <w:t xml:space="preserve">, notably those relevant </w:t>
      </w:r>
      <w:r w:rsidR="00EA6B72" w:rsidRPr="00EA6B72">
        <w:rPr>
          <w:rFonts w:ascii="Times New Roman" w:eastAsia="Times New Roman" w:hAnsi="Times New Roman" w:cs="Times New Roman"/>
          <w:sz w:val="24"/>
          <w:szCs w:val="24"/>
        </w:rPr>
        <w:t xml:space="preserve">to human interaction with </w:t>
      </w:r>
      <w:r w:rsidR="00EA6B72">
        <w:rPr>
          <w:rFonts w:ascii="Times New Roman" w:eastAsia="Times New Roman" w:hAnsi="Times New Roman" w:cs="Times New Roman"/>
          <w:sz w:val="24"/>
          <w:szCs w:val="24"/>
        </w:rPr>
        <w:t>our</w:t>
      </w:r>
      <w:r w:rsidR="00EA6B72" w:rsidRPr="00EA6B72">
        <w:rPr>
          <w:rFonts w:ascii="Times New Roman" w:eastAsia="Times New Roman" w:hAnsi="Times New Roman" w:cs="Times New Roman"/>
          <w:sz w:val="24"/>
          <w:szCs w:val="24"/>
        </w:rPr>
        <w:t xml:space="preserve"> planet from resource exploitation to public health</w:t>
      </w:r>
      <w:r w:rsidR="00EA6B72">
        <w:rPr>
          <w:rFonts w:ascii="Times New Roman" w:eastAsia="Times New Roman" w:hAnsi="Times New Roman" w:cs="Times New Roman"/>
          <w:sz w:val="24"/>
          <w:szCs w:val="24"/>
        </w:rPr>
        <w:t xml:space="preserve">. Since such themes have important societal implications, it is </w:t>
      </w:r>
      <w:r>
        <w:rPr>
          <w:rFonts w:ascii="Times New Roman" w:eastAsia="Times New Roman" w:hAnsi="Times New Roman" w:cs="Times New Roman"/>
          <w:sz w:val="24"/>
          <w:szCs w:val="24"/>
        </w:rPr>
        <w:t xml:space="preserve">even more </w:t>
      </w:r>
      <w:r w:rsidR="00EA6B72">
        <w:rPr>
          <w:rFonts w:ascii="Times New Roman" w:eastAsia="Times New Roman" w:hAnsi="Times New Roman" w:cs="Times New Roman"/>
          <w:sz w:val="24"/>
          <w:szCs w:val="24"/>
        </w:rPr>
        <w:t xml:space="preserve">crucial to ensure widespread accessibility. </w:t>
      </w:r>
    </w:p>
    <w:p w14:paraId="29744164" w14:textId="27DD2E58" w:rsidR="007B0525" w:rsidRDefault="00CF2080" w:rsidP="001A4B0A">
      <w:pPr>
        <w:pStyle w:val="Normal1"/>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130CDB">
        <w:rPr>
          <w:rFonts w:ascii="Times New Roman" w:eastAsia="Times New Roman" w:hAnsi="Times New Roman" w:cs="Times New Roman"/>
          <w:sz w:val="24"/>
          <w:szCs w:val="24"/>
        </w:rPr>
        <w:t xml:space="preserve">pen </w:t>
      </w:r>
      <w:r>
        <w:rPr>
          <w:rFonts w:ascii="Times New Roman" w:eastAsia="Times New Roman" w:hAnsi="Times New Roman" w:cs="Times New Roman"/>
          <w:sz w:val="24"/>
          <w:szCs w:val="24"/>
        </w:rPr>
        <w:t>A</w:t>
      </w:r>
      <w:r w:rsidR="00130CDB">
        <w:rPr>
          <w:rFonts w:ascii="Times New Roman" w:eastAsia="Times New Roman" w:hAnsi="Times New Roman" w:cs="Times New Roman"/>
          <w:sz w:val="24"/>
          <w:szCs w:val="24"/>
        </w:rPr>
        <w:t>ccess</w:t>
      </w:r>
      <w:r>
        <w:rPr>
          <w:rFonts w:ascii="Times New Roman" w:eastAsia="Times New Roman" w:hAnsi="Times New Roman" w:cs="Times New Roman"/>
          <w:sz w:val="24"/>
          <w:szCs w:val="24"/>
        </w:rPr>
        <w:t xml:space="preserve"> </w:t>
      </w:r>
      <w:r w:rsidR="00130CDB">
        <w:rPr>
          <w:rFonts w:ascii="Times New Roman" w:eastAsia="Times New Roman" w:hAnsi="Times New Roman" w:cs="Times New Roman"/>
          <w:sz w:val="24"/>
          <w:szCs w:val="24"/>
        </w:rPr>
        <w:t xml:space="preserve">practices are </w:t>
      </w:r>
      <w:r>
        <w:rPr>
          <w:rFonts w:ascii="Times New Roman" w:eastAsia="Times New Roman" w:hAnsi="Times New Roman" w:cs="Times New Roman"/>
          <w:sz w:val="24"/>
          <w:szCs w:val="24"/>
        </w:rPr>
        <w:t>increasing at a systemic level (</w:t>
      </w:r>
      <w:r w:rsidR="008978F8">
        <w:rPr>
          <w:rFonts w:ascii="Times New Roman" w:eastAsia="Times New Roman" w:hAnsi="Times New Roman" w:cs="Times New Roman"/>
          <w:sz w:val="24"/>
          <w:szCs w:val="24"/>
        </w:rPr>
        <w:t>Tennant et al., 2019</w:t>
      </w:r>
      <w:r>
        <w:rPr>
          <w:rFonts w:ascii="Times New Roman" w:eastAsia="Times New Roman" w:hAnsi="Times New Roman" w:cs="Times New Roman"/>
          <w:sz w:val="24"/>
          <w:szCs w:val="24"/>
        </w:rPr>
        <w:t>). The movement around Plan S, a funder-led initiative launched in September 2018</w:t>
      </w:r>
      <w:r w:rsidR="00130CD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aims to accelerate the full transition towards OA. These initiatives have opened up discussions about </w:t>
      </w:r>
      <w:r w:rsidR="00130CDB">
        <w:rPr>
          <w:rFonts w:ascii="Times New Roman" w:eastAsia="Times New Roman" w:hAnsi="Times New Roman" w:cs="Times New Roman"/>
          <w:sz w:val="24"/>
          <w:szCs w:val="24"/>
        </w:rPr>
        <w:t xml:space="preserve">the ability of </w:t>
      </w:r>
      <w:r>
        <w:rPr>
          <w:rFonts w:ascii="Times New Roman" w:eastAsia="Times New Roman" w:hAnsi="Times New Roman" w:cs="Times New Roman"/>
          <w:sz w:val="24"/>
          <w:szCs w:val="24"/>
        </w:rPr>
        <w:t xml:space="preserve">journals and research communities to appropriately and sustainably shift towards a dominantly OA </w:t>
      </w:r>
      <w:r w:rsidR="00130CDB">
        <w:rPr>
          <w:rFonts w:ascii="Times New Roman" w:eastAsia="Times New Roman" w:hAnsi="Times New Roman" w:cs="Times New Roman"/>
          <w:sz w:val="24"/>
          <w:szCs w:val="24"/>
        </w:rPr>
        <w:t xml:space="preserve">model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Lajhta</w:t>
      </w:r>
      <w:proofErr w:type="spellEnd"/>
      <w:r>
        <w:rPr>
          <w:rFonts w:ascii="Times New Roman" w:eastAsia="Times New Roman" w:hAnsi="Times New Roman" w:cs="Times New Roman"/>
          <w:sz w:val="24"/>
          <w:szCs w:val="24"/>
        </w:rPr>
        <w:t>, 2019). Geochemistry, like other scientific disciplines, now has a range of publishing options available to authors</w:t>
      </w:r>
      <w:r w:rsidR="00DF2EA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operated by a range of </w:t>
      </w:r>
      <w:r w:rsidR="00ED7ED3">
        <w:rPr>
          <w:rFonts w:ascii="Times New Roman" w:eastAsia="Times New Roman" w:hAnsi="Times New Roman" w:cs="Times New Roman"/>
          <w:sz w:val="24"/>
          <w:szCs w:val="24"/>
        </w:rPr>
        <w:t>universities</w:t>
      </w:r>
      <w:r>
        <w:rPr>
          <w:rFonts w:ascii="Times New Roman" w:eastAsia="Times New Roman" w:hAnsi="Times New Roman" w:cs="Times New Roman"/>
          <w:sz w:val="24"/>
          <w:szCs w:val="24"/>
        </w:rPr>
        <w:t xml:space="preserve">, commercial publishers, and societies, </w:t>
      </w:r>
      <w:r w:rsidR="00FD1589">
        <w:rPr>
          <w:rFonts w:ascii="Times New Roman" w:eastAsia="Times New Roman" w:hAnsi="Times New Roman" w:cs="Times New Roman"/>
          <w:sz w:val="24"/>
          <w:szCs w:val="24"/>
        </w:rPr>
        <w:t xml:space="preserve">forming </w:t>
      </w:r>
      <w:r>
        <w:rPr>
          <w:rFonts w:ascii="Times New Roman" w:eastAsia="Times New Roman" w:hAnsi="Times New Roman" w:cs="Times New Roman"/>
          <w:sz w:val="24"/>
          <w:szCs w:val="24"/>
        </w:rPr>
        <w:t>a complex publishing landscape (Tennant et al., 2019).</w:t>
      </w:r>
    </w:p>
    <w:p w14:paraId="6BFD5797" w14:textId="77FBE879" w:rsidR="007B0525" w:rsidRDefault="006878EE" w:rsidP="001A4B0A">
      <w:pPr>
        <w:pStyle w:val="Normal1"/>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part of this transition, it is even more an </w:t>
      </w:r>
      <w:r w:rsidR="0031512C">
        <w:rPr>
          <w:rFonts w:ascii="Times New Roman" w:eastAsia="Times New Roman" w:hAnsi="Times New Roman" w:cs="Times New Roman"/>
          <w:sz w:val="24"/>
          <w:szCs w:val="24"/>
        </w:rPr>
        <w:t xml:space="preserve">imperative </w:t>
      </w:r>
      <w:r>
        <w:rPr>
          <w:rFonts w:ascii="Times New Roman" w:eastAsia="Times New Roman" w:hAnsi="Times New Roman" w:cs="Times New Roman"/>
          <w:sz w:val="24"/>
          <w:szCs w:val="24"/>
        </w:rPr>
        <w:t xml:space="preserve">that </w:t>
      </w:r>
      <w:r w:rsidR="00CF2080">
        <w:rPr>
          <w:rFonts w:ascii="Times New Roman" w:eastAsia="Times New Roman" w:hAnsi="Times New Roman" w:cs="Times New Roman"/>
          <w:sz w:val="24"/>
          <w:szCs w:val="24"/>
        </w:rPr>
        <w:t xml:space="preserve">individual research communities </w:t>
      </w:r>
      <w:r>
        <w:rPr>
          <w:rFonts w:ascii="Times New Roman" w:eastAsia="Times New Roman" w:hAnsi="Times New Roman" w:cs="Times New Roman"/>
          <w:sz w:val="24"/>
          <w:szCs w:val="24"/>
        </w:rPr>
        <w:t xml:space="preserve">have </w:t>
      </w:r>
      <w:r w:rsidR="0031512C">
        <w:rPr>
          <w:rFonts w:ascii="Times New Roman" w:eastAsia="Times New Roman" w:hAnsi="Times New Roman" w:cs="Times New Roman"/>
          <w:sz w:val="24"/>
          <w:szCs w:val="24"/>
        </w:rPr>
        <w:t xml:space="preserve">get a better </w:t>
      </w:r>
      <w:r>
        <w:rPr>
          <w:rFonts w:ascii="Times New Roman" w:eastAsia="Times New Roman" w:hAnsi="Times New Roman" w:cs="Times New Roman"/>
          <w:sz w:val="24"/>
          <w:szCs w:val="24"/>
        </w:rPr>
        <w:t xml:space="preserve">understanding </w:t>
      </w:r>
      <w:r w:rsidR="0031512C">
        <w:rPr>
          <w:rFonts w:ascii="Times New Roman" w:eastAsia="Times New Roman" w:hAnsi="Times New Roman" w:cs="Times New Roman"/>
          <w:sz w:val="24"/>
          <w:szCs w:val="24"/>
        </w:rPr>
        <w:t xml:space="preserve">of the academic </w:t>
      </w:r>
      <w:r w:rsidR="00CF2080">
        <w:rPr>
          <w:rFonts w:ascii="Times New Roman" w:eastAsia="Times New Roman" w:hAnsi="Times New Roman" w:cs="Times New Roman"/>
          <w:sz w:val="24"/>
          <w:szCs w:val="24"/>
        </w:rPr>
        <w:t xml:space="preserve">publishing landscape, and the </w:t>
      </w:r>
      <w:r w:rsidR="0031512C">
        <w:rPr>
          <w:rFonts w:ascii="Times New Roman" w:eastAsia="Times New Roman" w:hAnsi="Times New Roman" w:cs="Times New Roman"/>
          <w:sz w:val="24"/>
          <w:szCs w:val="24"/>
        </w:rPr>
        <w:t xml:space="preserve">options </w:t>
      </w:r>
      <w:r w:rsidR="00CF2080">
        <w:rPr>
          <w:rFonts w:ascii="Times New Roman" w:eastAsia="Times New Roman" w:hAnsi="Times New Roman" w:cs="Times New Roman"/>
          <w:sz w:val="24"/>
          <w:szCs w:val="24"/>
        </w:rPr>
        <w:t>available</w:t>
      </w:r>
      <w:r w:rsidR="0031512C">
        <w:rPr>
          <w:rFonts w:ascii="Times New Roman" w:eastAsia="Times New Roman" w:hAnsi="Times New Roman" w:cs="Times New Roman"/>
          <w:sz w:val="24"/>
          <w:szCs w:val="24"/>
        </w:rPr>
        <w:t xml:space="preserve"> to researchers</w:t>
      </w:r>
      <w:r w:rsidR="00CF2080">
        <w:rPr>
          <w:rFonts w:ascii="Times New Roman" w:eastAsia="Times New Roman" w:hAnsi="Times New Roman" w:cs="Times New Roman"/>
          <w:sz w:val="24"/>
          <w:szCs w:val="24"/>
        </w:rPr>
        <w:t xml:space="preserve">. </w:t>
      </w:r>
      <w:r w:rsidR="0031512C">
        <w:rPr>
          <w:rFonts w:ascii="Times New Roman" w:eastAsia="Times New Roman" w:hAnsi="Times New Roman" w:cs="Times New Roman"/>
          <w:sz w:val="24"/>
          <w:szCs w:val="24"/>
        </w:rPr>
        <w:t>M</w:t>
      </w:r>
      <w:r>
        <w:rPr>
          <w:rFonts w:ascii="Times New Roman" w:eastAsia="Times New Roman" w:hAnsi="Times New Roman" w:cs="Times New Roman"/>
          <w:sz w:val="24"/>
          <w:szCs w:val="24"/>
        </w:rPr>
        <w:t>any of the professional</w:t>
      </w:r>
      <w:r w:rsidR="0031512C">
        <w:rPr>
          <w:rFonts w:ascii="Times New Roman" w:eastAsia="Times New Roman" w:hAnsi="Times New Roman" w:cs="Times New Roman"/>
          <w:sz w:val="24"/>
          <w:szCs w:val="24"/>
        </w:rPr>
        <w:t xml:space="preserve"> societies </w:t>
      </w:r>
      <w:r>
        <w:rPr>
          <w:rFonts w:ascii="Times New Roman" w:eastAsia="Times New Roman" w:hAnsi="Times New Roman" w:cs="Times New Roman"/>
          <w:sz w:val="24"/>
          <w:szCs w:val="24"/>
        </w:rPr>
        <w:t xml:space="preserve">active in this aspect </w:t>
      </w:r>
      <w:r w:rsidR="0031512C">
        <w:rPr>
          <w:rFonts w:ascii="Times New Roman" w:eastAsia="Times New Roman" w:hAnsi="Times New Roman" w:cs="Times New Roman"/>
          <w:sz w:val="24"/>
          <w:szCs w:val="24"/>
        </w:rPr>
        <w:t xml:space="preserve">are currently </w:t>
      </w:r>
      <w:r w:rsidR="0031512C">
        <w:rPr>
          <w:rFonts w:ascii="Times New Roman" w:eastAsia="Times New Roman" w:hAnsi="Times New Roman" w:cs="Times New Roman"/>
          <w:sz w:val="24"/>
          <w:szCs w:val="24"/>
        </w:rPr>
        <w:lastRenderedPageBreak/>
        <w:t xml:space="preserve">evaluating their publishing strategies and models, and some are considering an increased role for OA publication in their journals. </w:t>
      </w:r>
      <w:r w:rsidR="00CF2080">
        <w:rPr>
          <w:rFonts w:ascii="Times New Roman" w:eastAsia="Times New Roman" w:hAnsi="Times New Roman" w:cs="Times New Roman"/>
          <w:sz w:val="24"/>
          <w:szCs w:val="24"/>
        </w:rPr>
        <w:t xml:space="preserve">Here we provide an overview </w:t>
      </w:r>
      <w:r>
        <w:rPr>
          <w:rFonts w:ascii="Times New Roman" w:eastAsia="Times New Roman" w:hAnsi="Times New Roman" w:cs="Times New Roman"/>
          <w:sz w:val="24"/>
          <w:szCs w:val="24"/>
        </w:rPr>
        <w:t xml:space="preserve">and analysis </w:t>
      </w:r>
      <w:r w:rsidR="00CF2080">
        <w:rPr>
          <w:rFonts w:ascii="Times New Roman" w:eastAsia="Times New Roman" w:hAnsi="Times New Roman" w:cs="Times New Roman"/>
          <w:sz w:val="24"/>
          <w:szCs w:val="24"/>
        </w:rPr>
        <w:t>of the</w:t>
      </w:r>
      <w:r w:rsidR="0031512C">
        <w:rPr>
          <w:rFonts w:ascii="Times New Roman" w:eastAsia="Times New Roman" w:hAnsi="Times New Roman" w:cs="Times New Roman"/>
          <w:sz w:val="24"/>
          <w:szCs w:val="24"/>
        </w:rPr>
        <w:t xml:space="preserve"> current</w:t>
      </w:r>
      <w:r w:rsidR="00CF2080">
        <w:rPr>
          <w:rFonts w:ascii="Times New Roman" w:eastAsia="Times New Roman" w:hAnsi="Times New Roman" w:cs="Times New Roman"/>
          <w:sz w:val="24"/>
          <w:szCs w:val="24"/>
        </w:rPr>
        <w:t xml:space="preserve"> OA </w:t>
      </w:r>
      <w:r w:rsidR="001C6A46">
        <w:rPr>
          <w:rFonts w:ascii="Times New Roman" w:eastAsia="Times New Roman" w:hAnsi="Times New Roman" w:cs="Times New Roman"/>
          <w:sz w:val="24"/>
          <w:szCs w:val="24"/>
        </w:rPr>
        <w:t>practices</w:t>
      </w:r>
      <w:r w:rsidR="00CF2080">
        <w:rPr>
          <w:rFonts w:ascii="Times New Roman" w:eastAsia="Times New Roman" w:hAnsi="Times New Roman" w:cs="Times New Roman"/>
          <w:sz w:val="24"/>
          <w:szCs w:val="24"/>
        </w:rPr>
        <w:t xml:space="preserve"> </w:t>
      </w:r>
      <w:r w:rsidR="00412FA1">
        <w:rPr>
          <w:rFonts w:ascii="Times New Roman" w:eastAsia="Times New Roman" w:hAnsi="Times New Roman" w:cs="Times New Roman"/>
          <w:sz w:val="24"/>
          <w:szCs w:val="24"/>
        </w:rPr>
        <w:t>in “</w:t>
      </w:r>
      <w:r w:rsidR="00CF2080">
        <w:rPr>
          <w:rFonts w:ascii="Times New Roman" w:eastAsia="Times New Roman" w:hAnsi="Times New Roman" w:cs="Times New Roman"/>
          <w:sz w:val="24"/>
          <w:szCs w:val="24"/>
        </w:rPr>
        <w:t>geochemistry</w:t>
      </w:r>
      <w:r w:rsidR="00412FA1">
        <w:rPr>
          <w:rFonts w:ascii="Times New Roman" w:eastAsia="Times New Roman" w:hAnsi="Times New Roman" w:cs="Times New Roman"/>
          <w:sz w:val="24"/>
          <w:szCs w:val="24"/>
        </w:rPr>
        <w:t>”</w:t>
      </w:r>
      <w:r w:rsidR="00CF2080">
        <w:rPr>
          <w:rFonts w:ascii="Times New Roman" w:eastAsia="Times New Roman" w:hAnsi="Times New Roman" w:cs="Times New Roman"/>
          <w:sz w:val="24"/>
          <w:szCs w:val="24"/>
        </w:rPr>
        <w:t xml:space="preserve"> </w:t>
      </w:r>
      <w:r w:rsidR="00412FA1">
        <w:rPr>
          <w:rFonts w:ascii="Times New Roman" w:eastAsia="Times New Roman" w:hAnsi="Times New Roman" w:cs="Times New Roman"/>
          <w:sz w:val="24"/>
          <w:szCs w:val="24"/>
        </w:rPr>
        <w:t>journals</w:t>
      </w:r>
      <w:r w:rsidR="00CF208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w:t>
      </w:r>
      <w:r w:rsidR="00CF2080" w:rsidRPr="001C6A46">
        <w:rPr>
          <w:rFonts w:ascii="Times New Roman" w:eastAsia="Times New Roman" w:hAnsi="Times New Roman" w:cs="Times New Roman"/>
          <w:sz w:val="24"/>
          <w:szCs w:val="24"/>
        </w:rPr>
        <w:t xml:space="preserve">evaluation </w:t>
      </w:r>
      <w:r>
        <w:rPr>
          <w:rFonts w:ascii="Times New Roman" w:eastAsia="Times New Roman" w:hAnsi="Times New Roman" w:cs="Times New Roman"/>
          <w:sz w:val="24"/>
          <w:szCs w:val="24"/>
        </w:rPr>
        <w:t xml:space="preserve">an intention to support further debate, raise awareness and support </w:t>
      </w:r>
      <w:r w:rsidR="00CF2080" w:rsidRPr="001C6A46">
        <w:rPr>
          <w:rFonts w:ascii="Times New Roman" w:eastAsia="Times New Roman" w:hAnsi="Times New Roman" w:cs="Times New Roman"/>
          <w:sz w:val="24"/>
          <w:szCs w:val="24"/>
        </w:rPr>
        <w:t xml:space="preserve">decision making processes </w:t>
      </w:r>
      <w:r w:rsidR="00581BF0">
        <w:rPr>
          <w:rFonts w:ascii="Times New Roman" w:eastAsia="Times New Roman" w:hAnsi="Times New Roman" w:cs="Times New Roman"/>
          <w:sz w:val="24"/>
          <w:szCs w:val="24"/>
        </w:rPr>
        <w:t xml:space="preserve">for </w:t>
      </w:r>
      <w:r w:rsidR="00CF2080" w:rsidRPr="001C6A46">
        <w:rPr>
          <w:rFonts w:ascii="Times New Roman" w:eastAsia="Times New Roman" w:hAnsi="Times New Roman" w:cs="Times New Roman"/>
          <w:sz w:val="24"/>
          <w:szCs w:val="24"/>
        </w:rPr>
        <w:t xml:space="preserve">the future </w:t>
      </w:r>
      <w:r w:rsidR="00581BF0">
        <w:rPr>
          <w:rFonts w:ascii="Times New Roman" w:eastAsia="Times New Roman" w:hAnsi="Times New Roman" w:cs="Times New Roman"/>
          <w:sz w:val="24"/>
          <w:szCs w:val="24"/>
        </w:rPr>
        <w:t>development of</w:t>
      </w:r>
      <w:r w:rsidR="00CF2080" w:rsidRPr="001C6A46">
        <w:rPr>
          <w:rFonts w:ascii="Times New Roman" w:eastAsia="Times New Roman" w:hAnsi="Times New Roman" w:cs="Times New Roman"/>
          <w:sz w:val="24"/>
          <w:szCs w:val="24"/>
        </w:rPr>
        <w:t xml:space="preserve"> the geochemistry community (Chopin, 2018).</w:t>
      </w:r>
      <w:r w:rsidR="00CF2080">
        <w:rPr>
          <w:rFonts w:ascii="Times New Roman" w:eastAsia="Times New Roman" w:hAnsi="Times New Roman" w:cs="Times New Roman"/>
          <w:sz w:val="24"/>
          <w:szCs w:val="24"/>
        </w:rPr>
        <w:t xml:space="preserve"> </w:t>
      </w:r>
    </w:p>
    <w:p w14:paraId="711639E2" w14:textId="77777777" w:rsidR="007B0525" w:rsidRDefault="007B0525">
      <w:pPr>
        <w:pStyle w:val="Normal1"/>
        <w:spacing w:line="480" w:lineRule="auto"/>
        <w:jc w:val="both"/>
        <w:rPr>
          <w:rFonts w:ascii="Times New Roman" w:eastAsia="Times New Roman" w:hAnsi="Times New Roman" w:cs="Times New Roman"/>
          <w:sz w:val="24"/>
          <w:szCs w:val="24"/>
        </w:rPr>
      </w:pPr>
    </w:p>
    <w:p w14:paraId="26DD88A4" w14:textId="5FCF41C7" w:rsidR="007B0525" w:rsidRDefault="00CF2080">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Methods</w:t>
      </w:r>
    </w:p>
    <w:p w14:paraId="7BBF0776" w14:textId="77777777" w:rsidR="00356DEF" w:rsidRDefault="00356DEF" w:rsidP="001A4B0A">
      <w:pPr>
        <w:pStyle w:val="Normal1"/>
        <w:spacing w:line="480" w:lineRule="auto"/>
        <w:ind w:firstLine="720"/>
        <w:jc w:val="both"/>
        <w:rPr>
          <w:rFonts w:ascii="Times New Roman" w:eastAsia="Times New Roman" w:hAnsi="Times New Roman" w:cs="Times New Roman"/>
          <w:sz w:val="24"/>
          <w:szCs w:val="24"/>
        </w:rPr>
      </w:pPr>
    </w:p>
    <w:p w14:paraId="2020184D" w14:textId="20B88307" w:rsidR="00E336D7" w:rsidRDefault="00581BF0" w:rsidP="001A4B0A">
      <w:pPr>
        <w:pStyle w:val="Normal1"/>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constructed a</w:t>
      </w:r>
      <w:r w:rsidR="00CF2080">
        <w:rPr>
          <w:rFonts w:ascii="Times New Roman" w:eastAsia="Times New Roman" w:hAnsi="Times New Roman" w:cs="Times New Roman"/>
          <w:sz w:val="24"/>
          <w:szCs w:val="24"/>
        </w:rPr>
        <w:t xml:space="preserve"> list of 5</w:t>
      </w:r>
      <w:r w:rsidR="00B13268">
        <w:rPr>
          <w:rFonts w:ascii="Times New Roman" w:eastAsia="Times New Roman" w:hAnsi="Times New Roman" w:cs="Times New Roman"/>
          <w:sz w:val="24"/>
          <w:szCs w:val="24"/>
        </w:rPr>
        <w:t>6</w:t>
      </w:r>
      <w:r w:rsidR="00CF2080">
        <w:rPr>
          <w:rFonts w:ascii="Times New Roman" w:eastAsia="Times New Roman" w:hAnsi="Times New Roman" w:cs="Times New Roman"/>
          <w:sz w:val="24"/>
          <w:szCs w:val="24"/>
        </w:rPr>
        <w:t xml:space="preserve"> journals </w:t>
      </w:r>
      <w:r w:rsidR="008A4A85">
        <w:rPr>
          <w:rFonts w:ascii="Times New Roman" w:eastAsia="Times New Roman" w:hAnsi="Times New Roman" w:cs="Times New Roman"/>
          <w:sz w:val="24"/>
          <w:szCs w:val="24"/>
        </w:rPr>
        <w:t xml:space="preserve">in which </w:t>
      </w:r>
      <w:r w:rsidR="00CF2080">
        <w:rPr>
          <w:rFonts w:ascii="Times New Roman" w:eastAsia="Times New Roman" w:hAnsi="Times New Roman" w:cs="Times New Roman"/>
          <w:sz w:val="24"/>
          <w:szCs w:val="24"/>
        </w:rPr>
        <w:t xml:space="preserve">geochemistry research </w:t>
      </w:r>
      <w:r w:rsidR="008A4A85">
        <w:rPr>
          <w:rFonts w:ascii="Times New Roman" w:eastAsia="Times New Roman" w:hAnsi="Times New Roman" w:cs="Times New Roman"/>
          <w:sz w:val="24"/>
          <w:szCs w:val="24"/>
        </w:rPr>
        <w:t xml:space="preserve">is regularly published </w:t>
      </w:r>
      <w:r w:rsidR="00CF2080">
        <w:rPr>
          <w:rFonts w:ascii="Times New Roman" w:eastAsia="Times New Roman" w:hAnsi="Times New Roman" w:cs="Times New Roman"/>
          <w:sz w:val="24"/>
          <w:szCs w:val="24"/>
        </w:rPr>
        <w:t xml:space="preserve">based on </w:t>
      </w:r>
      <w:r w:rsidR="008A4A85">
        <w:rPr>
          <w:rFonts w:ascii="Times New Roman" w:eastAsia="Times New Roman" w:hAnsi="Times New Roman" w:cs="Times New Roman"/>
          <w:sz w:val="24"/>
          <w:szCs w:val="24"/>
        </w:rPr>
        <w:t xml:space="preserve">the </w:t>
      </w:r>
      <w:r w:rsidR="00CF2080">
        <w:rPr>
          <w:rFonts w:ascii="Times New Roman" w:eastAsia="Times New Roman" w:hAnsi="Times New Roman" w:cs="Times New Roman"/>
          <w:sz w:val="24"/>
          <w:szCs w:val="24"/>
        </w:rPr>
        <w:t xml:space="preserve">Scopus, Web of Science, </w:t>
      </w:r>
      <w:proofErr w:type="spellStart"/>
      <w:r w:rsidR="00CF2080">
        <w:rPr>
          <w:rFonts w:ascii="Times New Roman" w:eastAsia="Times New Roman" w:hAnsi="Times New Roman" w:cs="Times New Roman"/>
          <w:sz w:val="24"/>
          <w:szCs w:val="24"/>
        </w:rPr>
        <w:t>Scimago</w:t>
      </w:r>
      <w:proofErr w:type="spellEnd"/>
      <w:r w:rsidR="00CF2080">
        <w:rPr>
          <w:rFonts w:ascii="Times New Roman" w:eastAsia="Times New Roman" w:hAnsi="Times New Roman" w:cs="Times New Roman"/>
          <w:sz w:val="24"/>
          <w:szCs w:val="24"/>
        </w:rPr>
        <w:t xml:space="preserve"> and Sherpa/</w:t>
      </w:r>
      <w:proofErr w:type="spellStart"/>
      <w:r w:rsidR="00CF2080">
        <w:rPr>
          <w:rFonts w:ascii="Times New Roman" w:eastAsia="Times New Roman" w:hAnsi="Times New Roman" w:cs="Times New Roman"/>
          <w:sz w:val="24"/>
          <w:szCs w:val="24"/>
        </w:rPr>
        <w:t>RoMEO</w:t>
      </w:r>
      <w:proofErr w:type="spellEnd"/>
      <w:r w:rsidR="008A4A85" w:rsidRPr="008A4A85">
        <w:rPr>
          <w:rFonts w:ascii="Times New Roman" w:eastAsia="Times New Roman" w:hAnsi="Times New Roman" w:cs="Times New Roman"/>
          <w:sz w:val="24"/>
          <w:szCs w:val="24"/>
        </w:rPr>
        <w:t xml:space="preserve"> </w:t>
      </w:r>
      <w:r w:rsidR="008A4A85">
        <w:rPr>
          <w:rFonts w:ascii="Times New Roman" w:eastAsia="Times New Roman" w:hAnsi="Times New Roman" w:cs="Times New Roman"/>
          <w:sz w:val="24"/>
          <w:szCs w:val="24"/>
        </w:rPr>
        <w:t>databases</w:t>
      </w:r>
      <w:r w:rsidR="00CF2080">
        <w:rPr>
          <w:rFonts w:ascii="Times New Roman" w:eastAsia="Times New Roman" w:hAnsi="Times New Roman" w:cs="Times New Roman"/>
          <w:sz w:val="24"/>
          <w:szCs w:val="24"/>
        </w:rPr>
        <w:t xml:space="preserve">. This list </w:t>
      </w:r>
      <w:r w:rsidR="008A4A85">
        <w:rPr>
          <w:rFonts w:ascii="Times New Roman" w:eastAsia="Times New Roman" w:hAnsi="Times New Roman" w:cs="Times New Roman"/>
          <w:sz w:val="24"/>
          <w:szCs w:val="24"/>
        </w:rPr>
        <w:t xml:space="preserve">only </w:t>
      </w:r>
      <w:r w:rsidR="00CF2080">
        <w:rPr>
          <w:rFonts w:ascii="Times New Roman" w:eastAsia="Times New Roman" w:hAnsi="Times New Roman" w:cs="Times New Roman"/>
          <w:sz w:val="24"/>
          <w:szCs w:val="24"/>
        </w:rPr>
        <w:t xml:space="preserve">includes discipline-specific journals (where the word </w:t>
      </w:r>
      <w:r w:rsidR="008A4A85">
        <w:rPr>
          <w:rFonts w:ascii="Times New Roman" w:eastAsia="Times New Roman" w:hAnsi="Times New Roman" w:cs="Times New Roman"/>
          <w:sz w:val="24"/>
          <w:szCs w:val="24"/>
        </w:rPr>
        <w:t xml:space="preserve">‘geochemistry’ </w:t>
      </w:r>
      <w:r w:rsidR="00CF2080">
        <w:rPr>
          <w:rFonts w:ascii="Times New Roman" w:eastAsia="Times New Roman" w:hAnsi="Times New Roman" w:cs="Times New Roman"/>
          <w:sz w:val="24"/>
          <w:szCs w:val="24"/>
        </w:rPr>
        <w:t>appears in the aims and scope of the journal)</w:t>
      </w:r>
      <w:r w:rsidR="008A4A85">
        <w:rPr>
          <w:rFonts w:ascii="Times New Roman" w:eastAsia="Times New Roman" w:hAnsi="Times New Roman" w:cs="Times New Roman"/>
          <w:sz w:val="24"/>
          <w:szCs w:val="24"/>
        </w:rPr>
        <w:t>.</w:t>
      </w:r>
      <w:r w:rsidR="00CF2080">
        <w:rPr>
          <w:rFonts w:ascii="Times New Roman" w:eastAsia="Times New Roman" w:hAnsi="Times New Roman" w:cs="Times New Roman"/>
          <w:sz w:val="24"/>
          <w:szCs w:val="24"/>
        </w:rPr>
        <w:t xml:space="preserve"> </w:t>
      </w:r>
      <w:r w:rsidR="008A4A85">
        <w:rPr>
          <w:rFonts w:ascii="Times New Roman" w:eastAsia="Times New Roman" w:hAnsi="Times New Roman" w:cs="Times New Roman"/>
          <w:sz w:val="24"/>
          <w:szCs w:val="24"/>
        </w:rPr>
        <w:t>I</w:t>
      </w:r>
      <w:r w:rsidR="00CF2080">
        <w:rPr>
          <w:rFonts w:ascii="Times New Roman" w:eastAsia="Times New Roman" w:hAnsi="Times New Roman" w:cs="Times New Roman"/>
          <w:sz w:val="24"/>
          <w:szCs w:val="24"/>
        </w:rPr>
        <w:t xml:space="preserve">nterdisciplinary </w:t>
      </w:r>
      <w:r>
        <w:rPr>
          <w:rFonts w:ascii="Times New Roman" w:eastAsia="Times New Roman" w:hAnsi="Times New Roman" w:cs="Times New Roman"/>
          <w:sz w:val="24"/>
          <w:szCs w:val="24"/>
        </w:rPr>
        <w:t>“</w:t>
      </w:r>
      <w:r w:rsidR="00CF2080">
        <w:rPr>
          <w:rFonts w:ascii="Times New Roman" w:eastAsia="Times New Roman" w:hAnsi="Times New Roman" w:cs="Times New Roman"/>
          <w:sz w:val="24"/>
          <w:szCs w:val="24"/>
        </w:rPr>
        <w:t>mega</w:t>
      </w:r>
      <w:r>
        <w:rPr>
          <w:rFonts w:ascii="Times New Roman" w:eastAsia="Times New Roman" w:hAnsi="Times New Roman" w:cs="Times New Roman"/>
          <w:sz w:val="24"/>
          <w:szCs w:val="24"/>
        </w:rPr>
        <w:t>-</w:t>
      </w:r>
      <w:r w:rsidR="00CF2080">
        <w:rPr>
          <w:rFonts w:ascii="Times New Roman" w:eastAsia="Times New Roman" w:hAnsi="Times New Roman" w:cs="Times New Roman"/>
          <w:sz w:val="24"/>
          <w:szCs w:val="24"/>
        </w:rPr>
        <w:t>journals</w:t>
      </w:r>
      <w:r>
        <w:rPr>
          <w:rFonts w:ascii="Times New Roman" w:eastAsia="Times New Roman" w:hAnsi="Times New Roman" w:cs="Times New Roman"/>
          <w:sz w:val="24"/>
          <w:szCs w:val="24"/>
        </w:rPr>
        <w:t>”</w:t>
      </w:r>
      <w:r w:rsidR="00CF2080">
        <w:rPr>
          <w:rFonts w:ascii="Times New Roman" w:eastAsia="Times New Roman" w:hAnsi="Times New Roman" w:cs="Times New Roman"/>
          <w:sz w:val="24"/>
          <w:szCs w:val="24"/>
        </w:rPr>
        <w:t xml:space="preserve">, interdisciplinary environmental journals and regional journals </w:t>
      </w:r>
      <w:r w:rsidR="008A4A85">
        <w:rPr>
          <w:rFonts w:ascii="Times New Roman" w:eastAsia="Times New Roman" w:hAnsi="Times New Roman" w:cs="Times New Roman"/>
          <w:sz w:val="24"/>
          <w:szCs w:val="24"/>
        </w:rPr>
        <w:t>were excluded</w:t>
      </w:r>
      <w:r w:rsidR="00CF208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acknowledging the publication of </w:t>
      </w:r>
      <w:r w:rsidR="00C76B1A">
        <w:rPr>
          <w:rFonts w:ascii="Times New Roman" w:eastAsia="Times New Roman" w:hAnsi="Times New Roman" w:cs="Times New Roman"/>
          <w:sz w:val="24"/>
          <w:szCs w:val="24"/>
        </w:rPr>
        <w:t>geochemical</w:t>
      </w:r>
      <w:r>
        <w:rPr>
          <w:rFonts w:ascii="Times New Roman" w:eastAsia="Times New Roman" w:hAnsi="Times New Roman" w:cs="Times New Roman"/>
          <w:sz w:val="24"/>
          <w:szCs w:val="24"/>
        </w:rPr>
        <w:t>ly focused</w:t>
      </w:r>
      <w:r w:rsidR="00C76B1A">
        <w:rPr>
          <w:rFonts w:ascii="Times New Roman" w:eastAsia="Times New Roman" w:hAnsi="Times New Roman" w:cs="Times New Roman"/>
          <w:sz w:val="24"/>
          <w:szCs w:val="24"/>
        </w:rPr>
        <w:t xml:space="preserve"> studies </w:t>
      </w:r>
      <w:r w:rsidR="00CF2080">
        <w:rPr>
          <w:rFonts w:ascii="Times New Roman" w:eastAsia="Times New Roman" w:hAnsi="Times New Roman" w:cs="Times New Roman"/>
          <w:sz w:val="24"/>
          <w:szCs w:val="24"/>
        </w:rPr>
        <w:t xml:space="preserve">in these journals. The </w:t>
      </w:r>
      <w:r w:rsidR="00C76B1A">
        <w:rPr>
          <w:rFonts w:ascii="Times New Roman" w:eastAsia="Times New Roman" w:hAnsi="Times New Roman" w:cs="Times New Roman"/>
          <w:sz w:val="24"/>
          <w:szCs w:val="24"/>
        </w:rPr>
        <w:t xml:space="preserve">full </w:t>
      </w:r>
      <w:r w:rsidR="00CF2080">
        <w:rPr>
          <w:rFonts w:ascii="Times New Roman" w:eastAsia="Times New Roman" w:hAnsi="Times New Roman" w:cs="Times New Roman"/>
          <w:sz w:val="24"/>
          <w:szCs w:val="24"/>
        </w:rPr>
        <w:t>data</w:t>
      </w:r>
      <w:r w:rsidR="00C76B1A">
        <w:rPr>
          <w:rFonts w:ascii="Times New Roman" w:eastAsia="Times New Roman" w:hAnsi="Times New Roman" w:cs="Times New Roman"/>
          <w:sz w:val="24"/>
          <w:szCs w:val="24"/>
        </w:rPr>
        <w:t xml:space="preserve">set, </w:t>
      </w:r>
      <w:r>
        <w:rPr>
          <w:rFonts w:ascii="Times New Roman" w:eastAsia="Times New Roman" w:hAnsi="Times New Roman" w:cs="Times New Roman"/>
          <w:sz w:val="24"/>
          <w:szCs w:val="24"/>
        </w:rPr>
        <w:t xml:space="preserve">provided </w:t>
      </w:r>
      <w:r w:rsidR="00C76B1A">
        <w:rPr>
          <w:rFonts w:ascii="Times New Roman" w:eastAsia="Times New Roman" w:hAnsi="Times New Roman" w:cs="Times New Roman"/>
          <w:sz w:val="24"/>
          <w:szCs w:val="24"/>
        </w:rPr>
        <w:t>in Supplementary Information,</w:t>
      </w:r>
      <w:r w:rsidR="00CF2080">
        <w:rPr>
          <w:rFonts w:ascii="Times New Roman" w:eastAsia="Times New Roman" w:hAnsi="Times New Roman" w:cs="Times New Roman"/>
          <w:sz w:val="24"/>
          <w:szCs w:val="24"/>
        </w:rPr>
        <w:t xml:space="preserve"> </w:t>
      </w:r>
      <w:r w:rsidR="00C76B1A">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 xml:space="preserve">based on a </w:t>
      </w:r>
      <w:r w:rsidR="00CF2080">
        <w:rPr>
          <w:rFonts w:ascii="Times New Roman" w:eastAsia="Times New Roman" w:hAnsi="Times New Roman" w:cs="Times New Roman"/>
          <w:sz w:val="24"/>
          <w:szCs w:val="24"/>
        </w:rPr>
        <w:t xml:space="preserve">first </w:t>
      </w:r>
      <w:r>
        <w:rPr>
          <w:rFonts w:ascii="Times New Roman" w:eastAsia="Times New Roman" w:hAnsi="Times New Roman" w:cs="Times New Roman"/>
          <w:sz w:val="24"/>
          <w:szCs w:val="24"/>
        </w:rPr>
        <w:t xml:space="preserve">review </w:t>
      </w:r>
      <w:r w:rsidR="00CF2080">
        <w:rPr>
          <w:rFonts w:ascii="Times New Roman" w:eastAsia="Times New Roman" w:hAnsi="Times New Roman" w:cs="Times New Roman"/>
          <w:sz w:val="24"/>
          <w:szCs w:val="24"/>
        </w:rPr>
        <w:t xml:space="preserve">in July 2019 and updated in November 2019 to </w:t>
      </w:r>
      <w:r>
        <w:rPr>
          <w:rFonts w:ascii="Times New Roman" w:eastAsia="Times New Roman" w:hAnsi="Times New Roman" w:cs="Times New Roman"/>
          <w:sz w:val="24"/>
          <w:szCs w:val="24"/>
        </w:rPr>
        <w:t>ensure current practice was captured</w:t>
      </w:r>
      <w:r w:rsidR="00CF2080">
        <w:rPr>
          <w:rFonts w:ascii="Times New Roman" w:eastAsia="Times New Roman" w:hAnsi="Times New Roman" w:cs="Times New Roman"/>
          <w:sz w:val="24"/>
          <w:szCs w:val="24"/>
        </w:rPr>
        <w:t>.</w:t>
      </w:r>
      <w:r w:rsidR="00C76B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Data included:</w:t>
      </w:r>
      <w:r w:rsidR="003D5C3F">
        <w:rPr>
          <w:rFonts w:ascii="Times New Roman" w:eastAsia="Times New Roman" w:hAnsi="Times New Roman" w:cs="Times New Roman"/>
          <w:sz w:val="24"/>
          <w:szCs w:val="24"/>
        </w:rPr>
        <w:t xml:space="preserve"> </w:t>
      </w:r>
    </w:p>
    <w:p w14:paraId="1EBEA433" w14:textId="77777777" w:rsidR="00E336D7" w:rsidRDefault="00CF2080" w:rsidP="001A4B0A">
      <w:pPr>
        <w:pStyle w:val="Normal1"/>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Journal name;</w:t>
      </w:r>
      <w:r w:rsidR="004936CF">
        <w:rPr>
          <w:rFonts w:ascii="Times New Roman" w:eastAsia="Times New Roman" w:hAnsi="Times New Roman" w:cs="Times New Roman"/>
          <w:sz w:val="24"/>
          <w:szCs w:val="24"/>
        </w:rPr>
        <w:t xml:space="preserve"> </w:t>
      </w:r>
    </w:p>
    <w:p w14:paraId="06038A78" w14:textId="3DB1A5C8" w:rsidR="00E336D7" w:rsidRDefault="00E170CF" w:rsidP="001A4B0A">
      <w:pPr>
        <w:pStyle w:val="Normal1"/>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w:t>
      </w:r>
      <w:r w:rsidR="00CF2080">
        <w:rPr>
          <w:rFonts w:ascii="Times New Roman" w:eastAsia="Times New Roman" w:hAnsi="Times New Roman" w:cs="Times New Roman"/>
          <w:sz w:val="24"/>
          <w:szCs w:val="24"/>
        </w:rPr>
        <w:t>ear</w:t>
      </w:r>
      <w:r>
        <w:rPr>
          <w:rFonts w:ascii="Times New Roman" w:eastAsia="Times New Roman" w:hAnsi="Times New Roman" w:cs="Times New Roman"/>
          <w:sz w:val="24"/>
          <w:szCs w:val="24"/>
        </w:rPr>
        <w:t xml:space="preserve"> of first publication</w:t>
      </w:r>
      <w:r w:rsidR="00CF2080">
        <w:rPr>
          <w:rFonts w:ascii="Times New Roman" w:eastAsia="Times New Roman" w:hAnsi="Times New Roman" w:cs="Times New Roman"/>
          <w:sz w:val="24"/>
          <w:szCs w:val="24"/>
        </w:rPr>
        <w:t>;</w:t>
      </w:r>
      <w:r w:rsidR="004936CF">
        <w:rPr>
          <w:rFonts w:ascii="Times New Roman" w:eastAsia="Times New Roman" w:hAnsi="Times New Roman" w:cs="Times New Roman"/>
          <w:sz w:val="24"/>
          <w:szCs w:val="24"/>
        </w:rPr>
        <w:t xml:space="preserve"> </w:t>
      </w:r>
    </w:p>
    <w:p w14:paraId="6331CE5C" w14:textId="041D2B38" w:rsidR="00E336D7" w:rsidRDefault="00E336D7" w:rsidP="001A4B0A">
      <w:pPr>
        <w:pStyle w:val="Normal1"/>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Journal policy on:</w:t>
      </w:r>
    </w:p>
    <w:p w14:paraId="1C112765" w14:textId="3055D48D" w:rsidR="00E336D7" w:rsidRDefault="00CF2080" w:rsidP="00206BA2">
      <w:pPr>
        <w:pStyle w:val="Normal1"/>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sharing of preprints (version of a research paper typically </w:t>
      </w:r>
      <w:r w:rsidR="00E170CF">
        <w:rPr>
          <w:rFonts w:ascii="Times New Roman" w:eastAsia="Times New Roman" w:hAnsi="Times New Roman" w:cs="Times New Roman"/>
          <w:sz w:val="24"/>
          <w:szCs w:val="24"/>
        </w:rPr>
        <w:t xml:space="preserve">shared </w:t>
      </w:r>
      <w:r>
        <w:rPr>
          <w:rFonts w:ascii="Times New Roman" w:eastAsia="Times New Roman" w:hAnsi="Times New Roman" w:cs="Times New Roman"/>
          <w:sz w:val="24"/>
          <w:szCs w:val="24"/>
        </w:rPr>
        <w:t>prior to peer review and publication in a journal);</w:t>
      </w:r>
      <w:r w:rsidR="004936CF">
        <w:rPr>
          <w:rFonts w:ascii="Times New Roman" w:eastAsia="Times New Roman" w:hAnsi="Times New Roman" w:cs="Times New Roman"/>
          <w:sz w:val="24"/>
          <w:szCs w:val="24"/>
        </w:rPr>
        <w:t xml:space="preserve"> </w:t>
      </w:r>
    </w:p>
    <w:p w14:paraId="18806C60" w14:textId="181EF904" w:rsidR="00E336D7" w:rsidRDefault="00CF2080" w:rsidP="00206BA2">
      <w:pPr>
        <w:pStyle w:val="Normal1"/>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sharing of </w:t>
      </w:r>
      <w:proofErr w:type="spellStart"/>
      <w:r>
        <w:rPr>
          <w:rFonts w:ascii="Times New Roman" w:eastAsia="Times New Roman" w:hAnsi="Times New Roman" w:cs="Times New Roman"/>
          <w:sz w:val="24"/>
          <w:szCs w:val="24"/>
        </w:rPr>
        <w:t>postprints</w:t>
      </w:r>
      <w:proofErr w:type="spellEnd"/>
      <w:r>
        <w:rPr>
          <w:rFonts w:ascii="Times New Roman" w:eastAsia="Times New Roman" w:hAnsi="Times New Roman" w:cs="Times New Roman"/>
          <w:sz w:val="24"/>
          <w:szCs w:val="24"/>
        </w:rPr>
        <w:t xml:space="preserve"> (version of a research paper subsequent to peer review and</w:t>
      </w:r>
      <w:r w:rsidR="00E170C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thus</w:t>
      </w:r>
      <w:r w:rsidR="00E170C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acceptance, but before any type-setting or copy-editing by the publisher);</w:t>
      </w:r>
      <w:r w:rsidR="004936CF">
        <w:rPr>
          <w:rFonts w:ascii="Times New Roman" w:eastAsia="Times New Roman" w:hAnsi="Times New Roman" w:cs="Times New Roman"/>
          <w:sz w:val="24"/>
          <w:szCs w:val="24"/>
        </w:rPr>
        <w:t xml:space="preserve"> </w:t>
      </w:r>
    </w:p>
    <w:p w14:paraId="5CBCCFFD" w14:textId="4D002912" w:rsidR="00E336D7" w:rsidRDefault="00E336D7" w:rsidP="00206BA2">
      <w:pPr>
        <w:pStyle w:val="Normal1"/>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Presence or absence of</w:t>
      </w:r>
      <w:r w:rsidR="00CF2080">
        <w:rPr>
          <w:rFonts w:ascii="Times New Roman" w:eastAsia="Times New Roman" w:hAnsi="Times New Roman" w:cs="Times New Roman"/>
          <w:sz w:val="24"/>
          <w:szCs w:val="24"/>
        </w:rPr>
        <w:t xml:space="preserve"> an embargo period;</w:t>
      </w:r>
      <w:r w:rsidR="004936CF">
        <w:rPr>
          <w:rFonts w:ascii="Times New Roman" w:eastAsia="Times New Roman" w:hAnsi="Times New Roman" w:cs="Times New Roman"/>
          <w:sz w:val="24"/>
          <w:szCs w:val="24"/>
        </w:rPr>
        <w:t xml:space="preserve"> </w:t>
      </w:r>
    </w:p>
    <w:p w14:paraId="607C81D2" w14:textId="0285D129" w:rsidR="00E336D7" w:rsidRDefault="00E336D7" w:rsidP="00206BA2">
      <w:pPr>
        <w:pStyle w:val="Normal1"/>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Sharing of </w:t>
      </w:r>
      <w:r w:rsidR="00CF2080">
        <w:rPr>
          <w:rFonts w:ascii="Times New Roman" w:eastAsia="Times New Roman" w:hAnsi="Times New Roman" w:cs="Times New Roman"/>
          <w:sz w:val="24"/>
          <w:szCs w:val="24"/>
        </w:rPr>
        <w:t>the publisher version (</w:t>
      </w:r>
      <w:r>
        <w:rPr>
          <w:rFonts w:ascii="Times New Roman" w:eastAsia="Times New Roman" w:hAnsi="Times New Roman" w:cs="Times New Roman"/>
          <w:sz w:val="24"/>
          <w:szCs w:val="24"/>
        </w:rPr>
        <w:t xml:space="preserve">known as </w:t>
      </w:r>
      <w:r w:rsidR="00CF2080">
        <w:rPr>
          <w:rFonts w:ascii="Times New Roman" w:eastAsia="Times New Roman" w:hAnsi="Times New Roman" w:cs="Times New Roman"/>
          <w:sz w:val="24"/>
          <w:szCs w:val="24"/>
        </w:rPr>
        <w:t>VOR, Version of Record of scholarly research paper, after undergoing formatting by the publisher);</w:t>
      </w:r>
      <w:r w:rsidR="004936CF">
        <w:rPr>
          <w:rFonts w:ascii="Times New Roman" w:eastAsia="Times New Roman" w:hAnsi="Times New Roman" w:cs="Times New Roman"/>
          <w:sz w:val="24"/>
          <w:szCs w:val="24"/>
        </w:rPr>
        <w:t xml:space="preserve"> </w:t>
      </w:r>
    </w:p>
    <w:p w14:paraId="58F1A7D9" w14:textId="6E27F1CF" w:rsidR="00E336D7" w:rsidRDefault="00CF2080" w:rsidP="00206BA2">
      <w:pPr>
        <w:pStyle w:val="Normal1"/>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option for gold OA exists (</w:t>
      </w:r>
      <w:r>
        <w:rPr>
          <w:rFonts w:ascii="Times New Roman" w:eastAsia="Times New Roman" w:hAnsi="Times New Roman" w:cs="Times New Roman"/>
          <w:i/>
          <w:sz w:val="24"/>
          <w:szCs w:val="24"/>
        </w:rPr>
        <w:t>i.e.</w:t>
      </w:r>
      <w:r w:rsidR="00576A38">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instant availability at the point of journal publication; including hybrid OA);</w:t>
      </w:r>
      <w:r w:rsidR="004936CF">
        <w:rPr>
          <w:rFonts w:ascii="Times New Roman" w:eastAsia="Times New Roman" w:hAnsi="Times New Roman" w:cs="Times New Roman"/>
          <w:sz w:val="24"/>
          <w:szCs w:val="24"/>
        </w:rPr>
        <w:t xml:space="preserve"> </w:t>
      </w:r>
    </w:p>
    <w:p w14:paraId="2A70558D" w14:textId="5A421717" w:rsidR="00E336D7" w:rsidRDefault="00726BD1" w:rsidP="001A4B0A">
      <w:pPr>
        <w:pStyle w:val="Normal1"/>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F2080">
        <w:rPr>
          <w:rFonts w:ascii="Times New Roman" w:eastAsia="Times New Roman" w:hAnsi="Times New Roman" w:cs="Times New Roman"/>
          <w:sz w:val="24"/>
          <w:szCs w:val="24"/>
        </w:rPr>
        <w:t xml:space="preserve">Article processing charge (APC) for the gold </w:t>
      </w:r>
      <w:r w:rsidR="00E170CF">
        <w:rPr>
          <w:rFonts w:ascii="Times New Roman" w:eastAsia="Times New Roman" w:hAnsi="Times New Roman" w:cs="Times New Roman"/>
          <w:sz w:val="24"/>
          <w:szCs w:val="24"/>
        </w:rPr>
        <w:t xml:space="preserve">OA </w:t>
      </w:r>
      <w:r w:rsidR="00CF2080">
        <w:rPr>
          <w:rFonts w:ascii="Times New Roman" w:eastAsia="Times New Roman" w:hAnsi="Times New Roman" w:cs="Times New Roman"/>
          <w:sz w:val="24"/>
          <w:szCs w:val="24"/>
        </w:rPr>
        <w:t>option (zero denotes diamond OA);</w:t>
      </w:r>
    </w:p>
    <w:p w14:paraId="00F12A34" w14:textId="02F20738" w:rsidR="00E336D7" w:rsidRDefault="00726BD1" w:rsidP="001A4B0A">
      <w:pPr>
        <w:pStyle w:val="Normal1"/>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F2080">
        <w:rPr>
          <w:rFonts w:ascii="Times New Roman" w:eastAsia="Times New Roman" w:hAnsi="Times New Roman" w:cs="Times New Roman"/>
          <w:sz w:val="24"/>
          <w:szCs w:val="24"/>
        </w:rPr>
        <w:t>Sherpa/</w:t>
      </w:r>
      <w:proofErr w:type="spellStart"/>
      <w:r w:rsidR="00CF2080">
        <w:rPr>
          <w:rFonts w:ascii="Times New Roman" w:eastAsia="Times New Roman" w:hAnsi="Times New Roman" w:cs="Times New Roman"/>
          <w:sz w:val="24"/>
          <w:szCs w:val="24"/>
        </w:rPr>
        <w:t>RoMEO</w:t>
      </w:r>
      <w:proofErr w:type="spellEnd"/>
      <w:r w:rsidR="00CF208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hyperlink r:id="rId8" w:history="1">
        <w:r w:rsidRPr="00D9182E">
          <w:rPr>
            <w:rStyle w:val="Hyperlink"/>
          </w:rPr>
          <w:t>http://www.sherpa.ac.uk/romeoinfo.html</w:t>
        </w:r>
      </w:hyperlink>
      <w:r>
        <w:rPr>
          <w:rStyle w:val="Hyperlink"/>
        </w:rPr>
        <w:t xml:space="preserve">) </w:t>
      </w:r>
      <w:r w:rsidR="00CF2080">
        <w:rPr>
          <w:rFonts w:ascii="Times New Roman" w:eastAsia="Times New Roman" w:hAnsi="Times New Roman" w:cs="Times New Roman"/>
          <w:sz w:val="24"/>
          <w:szCs w:val="24"/>
        </w:rPr>
        <w:t>color status (</w:t>
      </w:r>
      <w:hyperlink r:id="rId9">
        <w:r w:rsidR="00CF2080">
          <w:rPr>
            <w:rFonts w:ascii="Times New Roman" w:eastAsia="Times New Roman" w:hAnsi="Times New Roman" w:cs="Times New Roman"/>
            <w:sz w:val="24"/>
            <w:szCs w:val="24"/>
          </w:rPr>
          <w:t>green</w:t>
        </w:r>
      </w:hyperlink>
      <w:r w:rsidR="00CF2080">
        <w:rPr>
          <w:rFonts w:ascii="Times New Roman" w:eastAsia="Times New Roman" w:hAnsi="Times New Roman" w:cs="Times New Roman"/>
          <w:sz w:val="24"/>
          <w:szCs w:val="24"/>
        </w:rPr>
        <w:t>: preprint</w:t>
      </w:r>
      <w:r w:rsidR="00F910D2">
        <w:rPr>
          <w:rFonts w:ascii="Times New Roman" w:eastAsia="Times New Roman" w:hAnsi="Times New Roman" w:cs="Times New Roman"/>
          <w:sz w:val="24"/>
          <w:szCs w:val="24"/>
        </w:rPr>
        <w:t>s</w:t>
      </w:r>
      <w:r w:rsidR="00CF2080">
        <w:rPr>
          <w:rFonts w:ascii="Times New Roman" w:eastAsia="Times New Roman" w:hAnsi="Times New Roman" w:cs="Times New Roman"/>
          <w:sz w:val="24"/>
          <w:szCs w:val="24"/>
        </w:rPr>
        <w:t xml:space="preserve"> and </w:t>
      </w:r>
      <w:proofErr w:type="spellStart"/>
      <w:r w:rsidR="00CF2080">
        <w:rPr>
          <w:rFonts w:ascii="Times New Roman" w:eastAsia="Times New Roman" w:hAnsi="Times New Roman" w:cs="Times New Roman"/>
          <w:sz w:val="24"/>
          <w:szCs w:val="24"/>
        </w:rPr>
        <w:t>postprint</w:t>
      </w:r>
      <w:r w:rsidR="00F910D2">
        <w:rPr>
          <w:rFonts w:ascii="Times New Roman" w:eastAsia="Times New Roman" w:hAnsi="Times New Roman" w:cs="Times New Roman"/>
          <w:sz w:val="24"/>
          <w:szCs w:val="24"/>
        </w:rPr>
        <w:t>s</w:t>
      </w:r>
      <w:proofErr w:type="spellEnd"/>
      <w:r w:rsidR="00CF2080">
        <w:rPr>
          <w:rFonts w:ascii="Times New Roman" w:eastAsia="Times New Roman" w:hAnsi="Times New Roman" w:cs="Times New Roman"/>
          <w:sz w:val="24"/>
          <w:szCs w:val="24"/>
        </w:rPr>
        <w:t xml:space="preserve"> can be archived; </w:t>
      </w:r>
      <w:hyperlink r:id="rId10">
        <w:r w:rsidR="00CF2080">
          <w:rPr>
            <w:rFonts w:ascii="Times New Roman" w:eastAsia="Times New Roman" w:hAnsi="Times New Roman" w:cs="Times New Roman"/>
            <w:sz w:val="24"/>
            <w:szCs w:val="24"/>
          </w:rPr>
          <w:t>blue</w:t>
        </w:r>
      </w:hyperlink>
      <w:r w:rsidR="00CF2080">
        <w:rPr>
          <w:rFonts w:ascii="Times New Roman" w:eastAsia="Times New Roman" w:hAnsi="Times New Roman" w:cs="Times New Roman"/>
          <w:sz w:val="24"/>
          <w:szCs w:val="24"/>
        </w:rPr>
        <w:t xml:space="preserve">: </w:t>
      </w:r>
      <w:proofErr w:type="spellStart"/>
      <w:r w:rsidR="00CF2080">
        <w:rPr>
          <w:rFonts w:ascii="Times New Roman" w:eastAsia="Times New Roman" w:hAnsi="Times New Roman" w:cs="Times New Roman"/>
          <w:sz w:val="24"/>
          <w:szCs w:val="24"/>
        </w:rPr>
        <w:t>postprint</w:t>
      </w:r>
      <w:r w:rsidR="00F910D2">
        <w:rPr>
          <w:rFonts w:ascii="Times New Roman" w:eastAsia="Times New Roman" w:hAnsi="Times New Roman" w:cs="Times New Roman"/>
          <w:sz w:val="24"/>
          <w:szCs w:val="24"/>
        </w:rPr>
        <w:t>s</w:t>
      </w:r>
      <w:proofErr w:type="spellEnd"/>
      <w:r w:rsidR="00CF2080">
        <w:rPr>
          <w:rFonts w:ascii="Times New Roman" w:eastAsia="Times New Roman" w:hAnsi="Times New Roman" w:cs="Times New Roman"/>
          <w:sz w:val="24"/>
          <w:szCs w:val="24"/>
        </w:rPr>
        <w:t xml:space="preserve"> can be archived</w:t>
      </w:r>
      <w:r w:rsidR="00E170CF">
        <w:rPr>
          <w:rFonts w:ascii="Times New Roman" w:eastAsia="Times New Roman" w:hAnsi="Times New Roman" w:cs="Times New Roman"/>
          <w:sz w:val="24"/>
          <w:szCs w:val="24"/>
        </w:rPr>
        <w:t>;</w:t>
      </w:r>
      <w:r w:rsidR="00CF2080">
        <w:rPr>
          <w:rFonts w:ascii="Times New Roman" w:eastAsia="Times New Roman" w:hAnsi="Times New Roman" w:cs="Times New Roman"/>
          <w:sz w:val="24"/>
          <w:szCs w:val="24"/>
        </w:rPr>
        <w:t xml:space="preserve"> </w:t>
      </w:r>
      <w:hyperlink r:id="rId11">
        <w:r w:rsidR="00CF2080">
          <w:rPr>
            <w:rFonts w:ascii="Times New Roman" w:eastAsia="Times New Roman" w:hAnsi="Times New Roman" w:cs="Times New Roman"/>
            <w:sz w:val="24"/>
            <w:szCs w:val="24"/>
          </w:rPr>
          <w:t>yellow</w:t>
        </w:r>
      </w:hyperlink>
      <w:r w:rsidR="00CF2080">
        <w:rPr>
          <w:rFonts w:ascii="Times New Roman" w:eastAsia="Times New Roman" w:hAnsi="Times New Roman" w:cs="Times New Roman"/>
          <w:sz w:val="24"/>
          <w:szCs w:val="24"/>
        </w:rPr>
        <w:t>: preprint</w:t>
      </w:r>
      <w:r w:rsidR="00F910D2">
        <w:rPr>
          <w:rFonts w:ascii="Times New Roman" w:eastAsia="Times New Roman" w:hAnsi="Times New Roman" w:cs="Times New Roman"/>
          <w:sz w:val="24"/>
          <w:szCs w:val="24"/>
        </w:rPr>
        <w:t>s</w:t>
      </w:r>
      <w:r w:rsidR="00CF2080">
        <w:rPr>
          <w:rFonts w:ascii="Times New Roman" w:eastAsia="Times New Roman" w:hAnsi="Times New Roman" w:cs="Times New Roman"/>
          <w:sz w:val="24"/>
          <w:szCs w:val="24"/>
        </w:rPr>
        <w:t xml:space="preserve"> can be archived; </w:t>
      </w:r>
      <w:hyperlink r:id="rId12">
        <w:r w:rsidR="00CF2080">
          <w:rPr>
            <w:rFonts w:ascii="Times New Roman" w:eastAsia="Times New Roman" w:hAnsi="Times New Roman" w:cs="Times New Roman"/>
            <w:sz w:val="24"/>
            <w:szCs w:val="24"/>
          </w:rPr>
          <w:t>white</w:t>
        </w:r>
      </w:hyperlink>
      <w:r w:rsidR="00CF2080">
        <w:rPr>
          <w:rFonts w:ascii="Times New Roman" w:eastAsia="Times New Roman" w:hAnsi="Times New Roman" w:cs="Times New Roman"/>
          <w:sz w:val="24"/>
          <w:szCs w:val="24"/>
        </w:rPr>
        <w:t>: archiving not formally supported);</w:t>
      </w:r>
      <w:r w:rsidR="004936CF">
        <w:rPr>
          <w:rFonts w:ascii="Times New Roman" w:eastAsia="Times New Roman" w:hAnsi="Times New Roman" w:cs="Times New Roman"/>
          <w:sz w:val="24"/>
          <w:szCs w:val="24"/>
        </w:rPr>
        <w:t xml:space="preserve"> </w:t>
      </w:r>
    </w:p>
    <w:p w14:paraId="2F38C17E" w14:textId="372E34F0" w:rsidR="00E336D7" w:rsidRDefault="00726BD1" w:rsidP="001A4B0A">
      <w:pPr>
        <w:pStyle w:val="Normal1"/>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170CF">
        <w:rPr>
          <w:rFonts w:ascii="Times New Roman" w:eastAsia="Times New Roman" w:hAnsi="Times New Roman" w:cs="Times New Roman"/>
          <w:sz w:val="24"/>
          <w:szCs w:val="24"/>
        </w:rPr>
        <w:t xml:space="preserve">Journal </w:t>
      </w:r>
      <w:r w:rsidR="00CF2080">
        <w:rPr>
          <w:rFonts w:ascii="Times New Roman" w:eastAsia="Times New Roman" w:hAnsi="Times New Roman" w:cs="Times New Roman"/>
          <w:sz w:val="24"/>
          <w:szCs w:val="24"/>
        </w:rPr>
        <w:t>impact factor</w:t>
      </w:r>
      <w:r w:rsidR="00E170CF">
        <w:rPr>
          <w:rFonts w:ascii="Times New Roman" w:eastAsia="Times New Roman" w:hAnsi="Times New Roman" w:cs="Times New Roman"/>
          <w:sz w:val="24"/>
          <w:szCs w:val="24"/>
        </w:rPr>
        <w:t xml:space="preserve"> in 2018</w:t>
      </w:r>
      <w:r w:rsidR="00CF2080">
        <w:rPr>
          <w:rFonts w:ascii="Times New Roman" w:eastAsia="Times New Roman" w:hAnsi="Times New Roman" w:cs="Times New Roman"/>
          <w:sz w:val="24"/>
          <w:szCs w:val="24"/>
        </w:rPr>
        <w:t xml:space="preserve">; </w:t>
      </w:r>
    </w:p>
    <w:p w14:paraId="283F00A2" w14:textId="5E71EE7C" w:rsidR="00E336D7" w:rsidRDefault="00726BD1" w:rsidP="001A4B0A">
      <w:pPr>
        <w:pStyle w:val="Normal1"/>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F2080">
        <w:rPr>
          <w:rFonts w:ascii="Times New Roman" w:eastAsia="Times New Roman" w:hAnsi="Times New Roman" w:cs="Times New Roman"/>
          <w:sz w:val="24"/>
          <w:szCs w:val="24"/>
        </w:rPr>
        <w:t>Name of publisher</w:t>
      </w:r>
      <w:r w:rsidR="002B6FE6">
        <w:rPr>
          <w:rFonts w:ascii="Times New Roman" w:eastAsia="Times New Roman" w:hAnsi="Times New Roman" w:cs="Times New Roman"/>
          <w:sz w:val="24"/>
          <w:szCs w:val="24"/>
        </w:rPr>
        <w:t>.</w:t>
      </w:r>
      <w:r w:rsidR="004936CF">
        <w:rPr>
          <w:rFonts w:ascii="Times New Roman" w:eastAsia="Times New Roman" w:hAnsi="Times New Roman" w:cs="Times New Roman"/>
          <w:sz w:val="24"/>
          <w:szCs w:val="24"/>
        </w:rPr>
        <w:t xml:space="preserve"> </w:t>
      </w:r>
    </w:p>
    <w:p w14:paraId="1FC803A0" w14:textId="32ECE28A" w:rsidR="007B0525" w:rsidRDefault="00CF2080" w:rsidP="00726BD1">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t>
      </w:r>
      <w:r w:rsidR="00E336D7">
        <w:rPr>
          <w:rFonts w:ascii="Times New Roman" w:eastAsia="Times New Roman" w:hAnsi="Times New Roman" w:cs="Times New Roman"/>
          <w:sz w:val="24"/>
          <w:szCs w:val="24"/>
        </w:rPr>
        <w:t xml:space="preserve">should </w:t>
      </w:r>
      <w:r>
        <w:rPr>
          <w:rFonts w:ascii="Times New Roman" w:eastAsia="Times New Roman" w:hAnsi="Times New Roman" w:cs="Times New Roman"/>
          <w:sz w:val="24"/>
          <w:szCs w:val="24"/>
        </w:rPr>
        <w:t>be noted that Sherpa/</w:t>
      </w:r>
      <w:proofErr w:type="spellStart"/>
      <w:r>
        <w:rPr>
          <w:rFonts w:ascii="Times New Roman" w:eastAsia="Times New Roman" w:hAnsi="Times New Roman" w:cs="Times New Roman"/>
          <w:sz w:val="24"/>
          <w:szCs w:val="24"/>
        </w:rPr>
        <w:t>RoMEO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colo</w:t>
      </w:r>
      <w:r w:rsidR="00E336D7">
        <w:rPr>
          <w:rFonts w:ascii="Times New Roman" w:eastAsia="Times New Roman" w:hAnsi="Times New Roman" w:cs="Times New Roman"/>
          <w:sz w:val="24"/>
          <w:szCs w:val="24"/>
        </w:rPr>
        <w:t>u</w:t>
      </w:r>
      <w:r>
        <w:rPr>
          <w:rFonts w:ascii="Times New Roman" w:eastAsia="Times New Roman" w:hAnsi="Times New Roman" w:cs="Times New Roman"/>
          <w:sz w:val="24"/>
          <w:szCs w:val="24"/>
        </w:rPr>
        <w:t>r</w:t>
      </w:r>
      <w:proofErr w:type="spellEnd"/>
      <w:r>
        <w:rPr>
          <w:rFonts w:ascii="Times New Roman" w:eastAsia="Times New Roman" w:hAnsi="Times New Roman" w:cs="Times New Roman"/>
          <w:sz w:val="24"/>
          <w:szCs w:val="24"/>
        </w:rPr>
        <w:t xml:space="preserve"> status is not related </w:t>
      </w:r>
      <w:r w:rsidR="00576A38">
        <w:rPr>
          <w:rFonts w:ascii="Times New Roman" w:eastAsia="Times New Roman" w:hAnsi="Times New Roman" w:cs="Times New Roman"/>
          <w:sz w:val="24"/>
          <w:szCs w:val="24"/>
        </w:rPr>
        <w:t>to the</w:t>
      </w:r>
      <w:r>
        <w:rPr>
          <w:rFonts w:ascii="Times New Roman" w:eastAsia="Times New Roman" w:hAnsi="Times New Roman" w:cs="Times New Roman"/>
          <w:sz w:val="24"/>
          <w:szCs w:val="24"/>
        </w:rPr>
        <w:t xml:space="preserve"> OA type (</w:t>
      </w:r>
      <w:r>
        <w:rPr>
          <w:rFonts w:ascii="Times New Roman" w:eastAsia="Times New Roman" w:hAnsi="Times New Roman" w:cs="Times New Roman"/>
          <w:i/>
          <w:sz w:val="24"/>
          <w:szCs w:val="24"/>
        </w:rPr>
        <w:t xml:space="preserve">i.e. </w:t>
      </w:r>
      <w:r>
        <w:rPr>
          <w:rFonts w:ascii="Times New Roman" w:eastAsia="Times New Roman" w:hAnsi="Times New Roman" w:cs="Times New Roman"/>
          <w:sz w:val="24"/>
          <w:szCs w:val="24"/>
        </w:rPr>
        <w:t>gold, green…).</w:t>
      </w:r>
      <w:r w:rsidR="003C02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For APC data, </w:t>
      </w:r>
      <w:r w:rsidR="00E170CF">
        <w:rPr>
          <w:rFonts w:ascii="Times New Roman" w:eastAsia="Times New Roman" w:hAnsi="Times New Roman" w:cs="Times New Roman"/>
          <w:sz w:val="24"/>
          <w:szCs w:val="24"/>
        </w:rPr>
        <w:t xml:space="preserve">an average number of ten printed pages </w:t>
      </w:r>
      <w:r w:rsidR="00CF0DF1">
        <w:rPr>
          <w:rFonts w:ascii="Times New Roman" w:eastAsia="Times New Roman" w:hAnsi="Times New Roman" w:cs="Times New Roman"/>
          <w:sz w:val="24"/>
          <w:szCs w:val="24"/>
        </w:rPr>
        <w:t xml:space="preserve">was considered </w:t>
      </w:r>
      <w:r w:rsidR="00E170CF">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publishers </w:t>
      </w:r>
      <w:r w:rsidR="00E170CF">
        <w:rPr>
          <w:rFonts w:ascii="Times New Roman" w:eastAsia="Times New Roman" w:hAnsi="Times New Roman" w:cs="Times New Roman"/>
          <w:sz w:val="24"/>
          <w:szCs w:val="24"/>
        </w:rPr>
        <w:t xml:space="preserve">that use </w:t>
      </w:r>
      <w:r w:rsidR="00A36F05">
        <w:rPr>
          <w:rFonts w:ascii="Times New Roman" w:eastAsia="Times New Roman" w:hAnsi="Times New Roman" w:cs="Times New Roman"/>
          <w:sz w:val="24"/>
          <w:szCs w:val="24"/>
        </w:rPr>
        <w:t>a p</w:t>
      </w:r>
      <w:r w:rsidR="00E170CF">
        <w:rPr>
          <w:rFonts w:ascii="Times New Roman" w:eastAsia="Times New Roman" w:hAnsi="Times New Roman" w:cs="Times New Roman"/>
          <w:sz w:val="24"/>
          <w:szCs w:val="24"/>
        </w:rPr>
        <w:t>age</w:t>
      </w:r>
      <w:r w:rsidR="00A36F05">
        <w:rPr>
          <w:rFonts w:ascii="Times New Roman" w:eastAsia="Times New Roman" w:hAnsi="Times New Roman" w:cs="Times New Roman"/>
          <w:sz w:val="24"/>
          <w:szCs w:val="24"/>
        </w:rPr>
        <w:t>-based fee</w:t>
      </w:r>
      <w:r>
        <w:rPr>
          <w:rFonts w:ascii="Times New Roman" w:eastAsia="Times New Roman" w:hAnsi="Times New Roman" w:cs="Times New Roman"/>
          <w:sz w:val="24"/>
          <w:szCs w:val="24"/>
        </w:rPr>
        <w:t xml:space="preserve">. </w:t>
      </w:r>
      <w:r w:rsidR="00A36F05">
        <w:rPr>
          <w:rFonts w:ascii="Times New Roman" w:eastAsia="Times New Roman" w:hAnsi="Times New Roman" w:cs="Times New Roman"/>
          <w:sz w:val="24"/>
          <w:szCs w:val="24"/>
        </w:rPr>
        <w:t>P</w:t>
      </w:r>
      <w:r>
        <w:rPr>
          <w:rFonts w:ascii="Times New Roman" w:eastAsia="Times New Roman" w:hAnsi="Times New Roman" w:cs="Times New Roman"/>
          <w:sz w:val="24"/>
          <w:szCs w:val="24"/>
        </w:rPr>
        <w:t>rices were converted to US$</w:t>
      </w:r>
      <w:r w:rsidR="00A36F05">
        <w:rPr>
          <w:rFonts w:ascii="Times New Roman" w:eastAsia="Times New Roman" w:hAnsi="Times New Roman" w:cs="Times New Roman"/>
          <w:sz w:val="24"/>
          <w:szCs w:val="24"/>
        </w:rPr>
        <w:t xml:space="preserve"> when necessary</w:t>
      </w:r>
      <w:r>
        <w:rPr>
          <w:rFonts w:ascii="Times New Roman" w:eastAsia="Times New Roman" w:hAnsi="Times New Roman" w:cs="Times New Roman"/>
          <w:sz w:val="24"/>
          <w:szCs w:val="24"/>
        </w:rPr>
        <w:t xml:space="preserve">.  </w:t>
      </w:r>
    </w:p>
    <w:p w14:paraId="573FCFC4" w14:textId="77777777" w:rsidR="007B0525" w:rsidRDefault="00CF2080">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6126659" w14:textId="2A7878DA" w:rsidR="007B0525" w:rsidRDefault="00CF2080">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w:t>
      </w:r>
      <w:r w:rsidR="001A4B0A">
        <w:rPr>
          <w:rFonts w:ascii="Times New Roman" w:eastAsia="Times New Roman" w:hAnsi="Times New Roman" w:cs="Times New Roman"/>
          <w:b/>
          <w:sz w:val="24"/>
          <w:szCs w:val="24"/>
        </w:rPr>
        <w:t xml:space="preserve"> and discussion</w:t>
      </w:r>
    </w:p>
    <w:p w14:paraId="4AED3D7F" w14:textId="5C197D1E" w:rsidR="007B0525" w:rsidRPr="00897DAE" w:rsidRDefault="00CF2080" w:rsidP="001A4B0A">
      <w:pPr>
        <w:pStyle w:val="Heading1"/>
        <w:spacing w:line="480" w:lineRule="auto"/>
        <w:ind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lastRenderedPageBreak/>
        <w:t xml:space="preserve">Historically, geochemists </w:t>
      </w:r>
      <w:r w:rsidR="00E336D7">
        <w:rPr>
          <w:rFonts w:ascii="Times New Roman" w:eastAsia="Times New Roman" w:hAnsi="Times New Roman" w:cs="Times New Roman"/>
          <w:sz w:val="24"/>
          <w:szCs w:val="24"/>
        </w:rPr>
        <w:t>have</w:t>
      </w:r>
      <w:r>
        <w:rPr>
          <w:rFonts w:ascii="Times New Roman" w:eastAsia="Times New Roman" w:hAnsi="Times New Roman" w:cs="Times New Roman"/>
          <w:sz w:val="24"/>
          <w:szCs w:val="24"/>
        </w:rPr>
        <w:t xml:space="preserve"> publish</w:t>
      </w:r>
      <w:r w:rsidR="00E336D7">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t>
      </w:r>
      <w:r w:rsidR="00E336D7">
        <w:rPr>
          <w:rFonts w:ascii="Times New Roman" w:eastAsia="Times New Roman" w:hAnsi="Times New Roman" w:cs="Times New Roman"/>
          <w:sz w:val="24"/>
          <w:szCs w:val="24"/>
        </w:rPr>
        <w:t xml:space="preserve">much of </w:t>
      </w:r>
      <w:r>
        <w:rPr>
          <w:rFonts w:ascii="Times New Roman" w:eastAsia="Times New Roman" w:hAnsi="Times New Roman" w:cs="Times New Roman"/>
          <w:sz w:val="24"/>
          <w:szCs w:val="24"/>
        </w:rPr>
        <w:t xml:space="preserve">their </w:t>
      </w:r>
      <w:r w:rsidR="00E336D7">
        <w:rPr>
          <w:rFonts w:ascii="Times New Roman" w:eastAsia="Times New Roman" w:hAnsi="Times New Roman" w:cs="Times New Roman"/>
          <w:sz w:val="24"/>
          <w:szCs w:val="24"/>
        </w:rPr>
        <w:t>work</w:t>
      </w:r>
      <w:r>
        <w:rPr>
          <w:rFonts w:ascii="Times New Roman" w:eastAsia="Times New Roman" w:hAnsi="Times New Roman" w:cs="Times New Roman"/>
          <w:sz w:val="24"/>
          <w:szCs w:val="24"/>
        </w:rPr>
        <w:t xml:space="preserve"> in </w:t>
      </w:r>
      <w:r w:rsidR="00E227E6">
        <w:rPr>
          <w:rFonts w:ascii="Times New Roman" w:eastAsia="Times New Roman" w:hAnsi="Times New Roman" w:cs="Times New Roman"/>
          <w:sz w:val="24"/>
          <w:szCs w:val="24"/>
        </w:rPr>
        <w:t xml:space="preserve">journals edited by geochemistry-related </w:t>
      </w:r>
      <w:r w:rsidR="00395889">
        <w:rPr>
          <w:rFonts w:ascii="Times New Roman" w:eastAsia="Times New Roman" w:hAnsi="Times New Roman" w:cs="Times New Roman"/>
          <w:sz w:val="24"/>
          <w:szCs w:val="24"/>
        </w:rPr>
        <w:t xml:space="preserve">professional </w:t>
      </w:r>
      <w:r w:rsidR="00E227E6">
        <w:rPr>
          <w:rFonts w:ascii="Times New Roman" w:eastAsia="Times New Roman" w:hAnsi="Times New Roman" w:cs="Times New Roman"/>
          <w:sz w:val="24"/>
          <w:szCs w:val="24"/>
        </w:rPr>
        <w:t>societies</w:t>
      </w:r>
      <w:r>
        <w:rPr>
          <w:rFonts w:ascii="Times New Roman" w:eastAsia="Times New Roman" w:hAnsi="Times New Roman" w:cs="Times New Roman"/>
          <w:sz w:val="24"/>
          <w:szCs w:val="24"/>
        </w:rPr>
        <w:t xml:space="preserve"> (Holland and </w:t>
      </w:r>
      <w:proofErr w:type="spellStart"/>
      <w:r>
        <w:rPr>
          <w:rFonts w:ascii="Times New Roman" w:eastAsia="Times New Roman" w:hAnsi="Times New Roman" w:cs="Times New Roman"/>
          <w:sz w:val="24"/>
          <w:szCs w:val="24"/>
        </w:rPr>
        <w:t>Turekian</w:t>
      </w:r>
      <w:proofErr w:type="spellEnd"/>
      <w:r>
        <w:rPr>
          <w:rFonts w:ascii="Times New Roman" w:eastAsia="Times New Roman" w:hAnsi="Times New Roman" w:cs="Times New Roman"/>
          <w:sz w:val="24"/>
          <w:szCs w:val="24"/>
        </w:rPr>
        <w:t xml:space="preserve">, 2013). The first issue of </w:t>
      </w:r>
      <w:proofErr w:type="spellStart"/>
      <w:r>
        <w:rPr>
          <w:rFonts w:ascii="Times New Roman" w:eastAsia="Times New Roman" w:hAnsi="Times New Roman" w:cs="Times New Roman"/>
          <w:i/>
          <w:sz w:val="24"/>
          <w:szCs w:val="24"/>
        </w:rPr>
        <w:t>Geochimica</w:t>
      </w:r>
      <w:proofErr w:type="spellEnd"/>
      <w:r>
        <w:rPr>
          <w:rFonts w:ascii="Times New Roman" w:eastAsia="Times New Roman" w:hAnsi="Times New Roman" w:cs="Times New Roman"/>
          <w:i/>
          <w:sz w:val="24"/>
          <w:szCs w:val="24"/>
        </w:rPr>
        <w:t xml:space="preserve"> et </w:t>
      </w:r>
      <w:proofErr w:type="spellStart"/>
      <w:r>
        <w:rPr>
          <w:rFonts w:ascii="Times New Roman" w:eastAsia="Times New Roman" w:hAnsi="Times New Roman" w:cs="Times New Roman"/>
          <w:i/>
          <w:sz w:val="24"/>
          <w:szCs w:val="24"/>
        </w:rPr>
        <w:t>Cosmochimica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Acta</w:t>
      </w:r>
      <w:proofErr w:type="spellEnd"/>
      <w:r>
        <w:rPr>
          <w:rFonts w:ascii="Times New Roman" w:eastAsia="Times New Roman" w:hAnsi="Times New Roman" w:cs="Times New Roman"/>
          <w:sz w:val="24"/>
          <w:szCs w:val="24"/>
        </w:rPr>
        <w:t xml:space="preserve"> appeared in 1950. The </w:t>
      </w:r>
      <w:r>
        <w:rPr>
          <w:rFonts w:ascii="Times New Roman" w:eastAsia="Times New Roman" w:hAnsi="Times New Roman" w:cs="Times New Roman"/>
          <w:i/>
          <w:sz w:val="24"/>
          <w:szCs w:val="24"/>
        </w:rPr>
        <w:t>Geochemical Society</w:t>
      </w:r>
      <w:r>
        <w:rPr>
          <w:rFonts w:ascii="Times New Roman" w:eastAsia="Times New Roman" w:hAnsi="Times New Roman" w:cs="Times New Roman"/>
          <w:sz w:val="24"/>
          <w:szCs w:val="24"/>
        </w:rPr>
        <w:t xml:space="preserve"> </w:t>
      </w:r>
      <w:r w:rsidR="002B6FE6">
        <w:rPr>
          <w:rFonts w:ascii="Times New Roman" w:eastAsia="Times New Roman" w:hAnsi="Times New Roman" w:cs="Times New Roman"/>
          <w:sz w:val="24"/>
          <w:szCs w:val="24"/>
        </w:rPr>
        <w:t xml:space="preserve">(GS) </w:t>
      </w:r>
      <w:r>
        <w:rPr>
          <w:rFonts w:ascii="Times New Roman" w:eastAsia="Times New Roman" w:hAnsi="Times New Roman" w:cs="Times New Roman"/>
          <w:sz w:val="24"/>
          <w:szCs w:val="24"/>
        </w:rPr>
        <w:t xml:space="preserve">was founded in 1955 and adopted </w:t>
      </w:r>
      <w:proofErr w:type="spellStart"/>
      <w:r>
        <w:rPr>
          <w:rFonts w:ascii="Times New Roman" w:eastAsia="Times New Roman" w:hAnsi="Times New Roman" w:cs="Times New Roman"/>
          <w:i/>
          <w:sz w:val="24"/>
          <w:szCs w:val="24"/>
        </w:rPr>
        <w:t>Geochimica</w:t>
      </w:r>
      <w:proofErr w:type="spellEnd"/>
      <w:r>
        <w:rPr>
          <w:rFonts w:ascii="Times New Roman" w:eastAsia="Times New Roman" w:hAnsi="Times New Roman" w:cs="Times New Roman"/>
          <w:i/>
          <w:sz w:val="24"/>
          <w:szCs w:val="24"/>
        </w:rPr>
        <w:t xml:space="preserve"> et </w:t>
      </w:r>
      <w:proofErr w:type="spellStart"/>
      <w:r>
        <w:rPr>
          <w:rFonts w:ascii="Times New Roman" w:eastAsia="Times New Roman" w:hAnsi="Times New Roman" w:cs="Times New Roman"/>
          <w:i/>
          <w:sz w:val="24"/>
          <w:szCs w:val="24"/>
        </w:rPr>
        <w:t>Cosmochimica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Acta</w:t>
      </w:r>
      <w:proofErr w:type="spellEnd"/>
      <w:r>
        <w:rPr>
          <w:rFonts w:ascii="Times New Roman" w:eastAsia="Times New Roman" w:hAnsi="Times New Roman" w:cs="Times New Roman"/>
          <w:sz w:val="24"/>
          <w:szCs w:val="24"/>
        </w:rPr>
        <w:t xml:space="preserve"> as its official publication in 1957. The </w:t>
      </w:r>
      <w:r>
        <w:rPr>
          <w:rFonts w:ascii="Times New Roman" w:eastAsia="Times New Roman" w:hAnsi="Times New Roman" w:cs="Times New Roman"/>
          <w:i/>
          <w:sz w:val="24"/>
          <w:szCs w:val="24"/>
        </w:rPr>
        <w:t>International Association of Geochemistry and Cosmochemistry</w:t>
      </w:r>
      <w:r>
        <w:rPr>
          <w:rFonts w:ascii="Times New Roman" w:eastAsia="Times New Roman" w:hAnsi="Times New Roman" w:cs="Times New Roman"/>
          <w:sz w:val="24"/>
          <w:szCs w:val="24"/>
        </w:rPr>
        <w:t xml:space="preserve"> (IAGC) was founded in 1966, and its journal, </w:t>
      </w:r>
      <w:r>
        <w:rPr>
          <w:rFonts w:ascii="Times New Roman" w:eastAsia="Times New Roman" w:hAnsi="Times New Roman" w:cs="Times New Roman"/>
          <w:i/>
          <w:sz w:val="24"/>
          <w:szCs w:val="24"/>
        </w:rPr>
        <w:t>Applied Geochemistry</w:t>
      </w:r>
      <w:r>
        <w:rPr>
          <w:rFonts w:ascii="Times New Roman" w:eastAsia="Times New Roman" w:hAnsi="Times New Roman" w:cs="Times New Roman"/>
          <w:sz w:val="24"/>
          <w:szCs w:val="24"/>
        </w:rPr>
        <w:t xml:space="preserve">, began publication in 1986. </w:t>
      </w:r>
      <w:r w:rsidR="0096401B" w:rsidRPr="002B6FE6">
        <w:rPr>
          <w:rFonts w:ascii="Times New Roman" w:hAnsi="Times New Roman" w:cs="Times New Roman"/>
          <w:i/>
          <w:sz w:val="24"/>
          <w:szCs w:val="24"/>
        </w:rPr>
        <w:t>Society for Environmental Geochemistry and Health</w:t>
      </w:r>
      <w:r w:rsidR="0096401B" w:rsidRPr="0096401B">
        <w:rPr>
          <w:rFonts w:ascii="Times New Roman" w:hAnsi="Times New Roman" w:cs="Times New Roman"/>
          <w:sz w:val="24"/>
          <w:szCs w:val="24"/>
        </w:rPr>
        <w:t xml:space="preserve"> was </w:t>
      </w:r>
      <w:r w:rsidR="0096401B" w:rsidRPr="00BC5F43">
        <w:rPr>
          <w:rFonts w:ascii="Times New Roman" w:hAnsi="Times New Roman" w:cs="Times New Roman"/>
          <w:sz w:val="24"/>
          <w:szCs w:val="24"/>
        </w:rPr>
        <w:t xml:space="preserve">established in 1971 and </w:t>
      </w:r>
      <w:r w:rsidR="0096401B" w:rsidRPr="002B6FE6">
        <w:rPr>
          <w:rFonts w:ascii="Times New Roman" w:hAnsi="Times New Roman" w:cs="Times New Roman"/>
          <w:i/>
          <w:sz w:val="24"/>
          <w:szCs w:val="24"/>
        </w:rPr>
        <w:t>Environmental Geochemistry and Health</w:t>
      </w:r>
      <w:r w:rsidR="0096401B">
        <w:rPr>
          <w:rFonts w:ascii="Times New Roman" w:hAnsi="Times New Roman" w:cs="Times New Roman"/>
          <w:sz w:val="24"/>
          <w:szCs w:val="24"/>
        </w:rPr>
        <w:t xml:space="preserve"> </w:t>
      </w:r>
      <w:r w:rsidR="0096401B" w:rsidRPr="00BC5F43">
        <w:rPr>
          <w:rFonts w:ascii="Times New Roman" w:hAnsi="Times New Roman" w:cs="Times New Roman"/>
          <w:sz w:val="24"/>
          <w:szCs w:val="24"/>
        </w:rPr>
        <w:t xml:space="preserve">became the official journal in 1981. </w:t>
      </w:r>
      <w:r>
        <w:rPr>
          <w:rFonts w:ascii="Times New Roman" w:eastAsia="Times New Roman" w:hAnsi="Times New Roman" w:cs="Times New Roman"/>
          <w:i/>
          <w:sz w:val="24"/>
          <w:szCs w:val="24"/>
        </w:rPr>
        <w:t xml:space="preserve">Chemical Geology </w:t>
      </w:r>
      <w:r>
        <w:rPr>
          <w:rFonts w:ascii="Times New Roman" w:eastAsia="Times New Roman" w:hAnsi="Times New Roman" w:cs="Times New Roman"/>
          <w:sz w:val="24"/>
          <w:szCs w:val="24"/>
        </w:rPr>
        <w:t xml:space="preserve">became the journal of the </w:t>
      </w:r>
      <w:r>
        <w:rPr>
          <w:rFonts w:ascii="Times New Roman" w:eastAsia="Times New Roman" w:hAnsi="Times New Roman" w:cs="Times New Roman"/>
          <w:i/>
          <w:sz w:val="24"/>
          <w:szCs w:val="24"/>
        </w:rPr>
        <w:t>European Association of Geochemistry</w:t>
      </w:r>
      <w:r>
        <w:rPr>
          <w:rFonts w:ascii="Times New Roman" w:eastAsia="Times New Roman" w:hAnsi="Times New Roman" w:cs="Times New Roman"/>
          <w:sz w:val="24"/>
          <w:szCs w:val="24"/>
        </w:rPr>
        <w:t xml:space="preserve"> (EAG)</w:t>
      </w:r>
      <w:r w:rsidR="00395889">
        <w:rPr>
          <w:rFonts w:ascii="Times New Roman" w:eastAsia="Times New Roman" w:hAnsi="Times New Roman" w:cs="Times New Roman"/>
          <w:sz w:val="24"/>
          <w:szCs w:val="24"/>
        </w:rPr>
        <w:t>, which was</w:t>
      </w:r>
      <w:r>
        <w:rPr>
          <w:rFonts w:ascii="Times New Roman" w:eastAsia="Times New Roman" w:hAnsi="Times New Roman" w:cs="Times New Roman"/>
          <w:sz w:val="24"/>
          <w:szCs w:val="24"/>
        </w:rPr>
        <w:t xml:space="preserve"> f</w:t>
      </w:r>
      <w:r w:rsidR="00395889">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unded in 1995. </w:t>
      </w:r>
      <w:r w:rsidRPr="0096401B">
        <w:rPr>
          <w:rFonts w:ascii="Times New Roman" w:eastAsia="Times New Roman" w:hAnsi="Times New Roman" w:cs="Times New Roman"/>
          <w:sz w:val="24"/>
          <w:szCs w:val="24"/>
        </w:rPr>
        <w:t xml:space="preserve">Geochemistry has become a major force in the </w:t>
      </w:r>
      <w:r w:rsidRPr="0096401B">
        <w:rPr>
          <w:rFonts w:ascii="Times New Roman" w:eastAsia="Times New Roman" w:hAnsi="Times New Roman" w:cs="Times New Roman"/>
          <w:i/>
          <w:sz w:val="24"/>
          <w:szCs w:val="24"/>
        </w:rPr>
        <w:t>Geological Society</w:t>
      </w:r>
      <w:r>
        <w:rPr>
          <w:rFonts w:ascii="Times New Roman" w:eastAsia="Times New Roman" w:hAnsi="Times New Roman" w:cs="Times New Roman"/>
          <w:i/>
          <w:sz w:val="24"/>
          <w:szCs w:val="24"/>
        </w:rPr>
        <w:t xml:space="preserve"> of America</w:t>
      </w:r>
      <w:r>
        <w:rPr>
          <w:rFonts w:ascii="Times New Roman" w:eastAsia="Times New Roman" w:hAnsi="Times New Roman" w:cs="Times New Roman"/>
          <w:sz w:val="24"/>
          <w:szCs w:val="24"/>
        </w:rPr>
        <w:t xml:space="preserve"> and in the </w:t>
      </w:r>
      <w:r>
        <w:rPr>
          <w:rFonts w:ascii="Times New Roman" w:eastAsia="Times New Roman" w:hAnsi="Times New Roman" w:cs="Times New Roman"/>
          <w:i/>
          <w:sz w:val="24"/>
          <w:szCs w:val="24"/>
        </w:rPr>
        <w:t>American Geophysical Union</w:t>
      </w:r>
      <w:r>
        <w:rPr>
          <w:rFonts w:ascii="Times New Roman" w:eastAsia="Times New Roman" w:hAnsi="Times New Roman" w:cs="Times New Roman"/>
          <w:sz w:val="24"/>
          <w:szCs w:val="24"/>
        </w:rPr>
        <w:t xml:space="preserve"> (AGU) with titles like </w:t>
      </w:r>
      <w:r>
        <w:rPr>
          <w:rFonts w:ascii="Times New Roman" w:eastAsia="Times New Roman" w:hAnsi="Times New Roman" w:cs="Times New Roman"/>
          <w:i/>
          <w:sz w:val="24"/>
          <w:szCs w:val="24"/>
        </w:rPr>
        <w:t>Geochemistry, Geophysics, Geosystems</w:t>
      </w:r>
      <w:r>
        <w:rPr>
          <w:rFonts w:ascii="Times New Roman" w:eastAsia="Times New Roman" w:hAnsi="Times New Roman" w:cs="Times New Roman"/>
          <w:sz w:val="24"/>
          <w:szCs w:val="24"/>
        </w:rPr>
        <w:t xml:space="preserve">. </w:t>
      </w:r>
      <w:r w:rsidR="00E227E6">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titles </w:t>
      </w:r>
      <w:r w:rsidR="00E227E6">
        <w:rPr>
          <w:rFonts w:ascii="Times New Roman" w:eastAsia="Times New Roman" w:hAnsi="Times New Roman" w:cs="Times New Roman"/>
          <w:sz w:val="24"/>
          <w:szCs w:val="24"/>
        </w:rPr>
        <w:t xml:space="preserve">listed above </w:t>
      </w:r>
      <w:r>
        <w:rPr>
          <w:rFonts w:ascii="Times New Roman" w:eastAsia="Times New Roman" w:hAnsi="Times New Roman" w:cs="Times New Roman"/>
          <w:sz w:val="24"/>
          <w:szCs w:val="24"/>
        </w:rPr>
        <w:t xml:space="preserve">were </w:t>
      </w:r>
      <w:r w:rsidR="00E227E6">
        <w:rPr>
          <w:rFonts w:ascii="Times New Roman" w:eastAsia="Times New Roman" w:hAnsi="Times New Roman" w:cs="Times New Roman"/>
          <w:sz w:val="24"/>
          <w:szCs w:val="24"/>
        </w:rPr>
        <w:t xml:space="preserve">originally </w:t>
      </w:r>
      <w:r>
        <w:rPr>
          <w:rFonts w:ascii="Times New Roman" w:eastAsia="Times New Roman" w:hAnsi="Times New Roman" w:cs="Times New Roman"/>
          <w:sz w:val="24"/>
          <w:szCs w:val="24"/>
        </w:rPr>
        <w:t xml:space="preserve">owned by </w:t>
      </w:r>
      <w:r w:rsidR="00E227E6">
        <w:rPr>
          <w:rFonts w:ascii="Times New Roman" w:eastAsia="Times New Roman" w:hAnsi="Times New Roman" w:cs="Times New Roman"/>
          <w:sz w:val="24"/>
          <w:szCs w:val="24"/>
        </w:rPr>
        <w:t xml:space="preserve">professional </w:t>
      </w:r>
      <w:r>
        <w:rPr>
          <w:rFonts w:ascii="Times New Roman" w:eastAsia="Times New Roman" w:hAnsi="Times New Roman" w:cs="Times New Roman"/>
          <w:sz w:val="24"/>
          <w:szCs w:val="24"/>
        </w:rPr>
        <w:t xml:space="preserve">societies that </w:t>
      </w:r>
      <w:r w:rsidR="00E227E6">
        <w:rPr>
          <w:rFonts w:ascii="Times New Roman" w:eastAsia="Times New Roman" w:hAnsi="Times New Roman" w:cs="Times New Roman"/>
          <w:sz w:val="24"/>
          <w:szCs w:val="24"/>
        </w:rPr>
        <w:t xml:space="preserve">used to </w:t>
      </w:r>
      <w:r>
        <w:rPr>
          <w:rFonts w:ascii="Times New Roman" w:eastAsia="Times New Roman" w:hAnsi="Times New Roman" w:cs="Times New Roman"/>
          <w:sz w:val="24"/>
          <w:szCs w:val="24"/>
        </w:rPr>
        <w:t xml:space="preserve">work with small editing companies. </w:t>
      </w:r>
      <w:r w:rsidR="00E227E6">
        <w:rPr>
          <w:rFonts w:ascii="Times New Roman" w:eastAsia="Times New Roman" w:hAnsi="Times New Roman" w:cs="Times New Roman"/>
          <w:sz w:val="24"/>
          <w:szCs w:val="24"/>
        </w:rPr>
        <w:t>Most of t</w:t>
      </w:r>
      <w:r>
        <w:rPr>
          <w:rFonts w:ascii="Times New Roman" w:eastAsia="Times New Roman" w:hAnsi="Times New Roman" w:cs="Times New Roman"/>
          <w:sz w:val="24"/>
          <w:szCs w:val="24"/>
        </w:rPr>
        <w:t xml:space="preserve">hese small companies were </w:t>
      </w:r>
      <w:r w:rsidR="00E227E6">
        <w:rPr>
          <w:rFonts w:ascii="Times New Roman" w:eastAsia="Times New Roman" w:hAnsi="Times New Roman" w:cs="Times New Roman"/>
          <w:sz w:val="24"/>
          <w:szCs w:val="24"/>
        </w:rPr>
        <w:t xml:space="preserve">then progressively </w:t>
      </w:r>
      <w:r>
        <w:rPr>
          <w:rFonts w:ascii="Times New Roman" w:eastAsia="Times New Roman" w:hAnsi="Times New Roman" w:cs="Times New Roman"/>
          <w:sz w:val="24"/>
          <w:szCs w:val="24"/>
        </w:rPr>
        <w:t xml:space="preserve">acquired by </w:t>
      </w:r>
      <w:r w:rsidR="00FD1589">
        <w:rPr>
          <w:rFonts w:ascii="Times New Roman" w:eastAsia="Times New Roman" w:hAnsi="Times New Roman" w:cs="Times New Roman"/>
          <w:sz w:val="24"/>
          <w:szCs w:val="24"/>
        </w:rPr>
        <w:t xml:space="preserve">major </w:t>
      </w:r>
      <w:r>
        <w:rPr>
          <w:rFonts w:ascii="Times New Roman" w:eastAsia="Times New Roman" w:hAnsi="Times New Roman" w:cs="Times New Roman"/>
          <w:sz w:val="24"/>
          <w:szCs w:val="24"/>
        </w:rPr>
        <w:t>publishing companies (</w:t>
      </w:r>
      <w:r>
        <w:rPr>
          <w:rFonts w:ascii="Times New Roman" w:eastAsia="Times New Roman" w:hAnsi="Times New Roman" w:cs="Times New Roman"/>
          <w:i/>
          <w:sz w:val="24"/>
          <w:szCs w:val="24"/>
        </w:rPr>
        <w:t xml:space="preserve">e.g. </w:t>
      </w:r>
      <w:proofErr w:type="spellStart"/>
      <w:r>
        <w:rPr>
          <w:rFonts w:ascii="Times New Roman" w:eastAsia="Times New Roman" w:hAnsi="Times New Roman" w:cs="Times New Roman"/>
          <w:i/>
          <w:sz w:val="24"/>
          <w:szCs w:val="24"/>
        </w:rPr>
        <w:t>Geochimica</w:t>
      </w:r>
      <w:proofErr w:type="spellEnd"/>
      <w:r>
        <w:rPr>
          <w:rFonts w:ascii="Times New Roman" w:eastAsia="Times New Roman" w:hAnsi="Times New Roman" w:cs="Times New Roman"/>
          <w:i/>
          <w:sz w:val="24"/>
          <w:szCs w:val="24"/>
        </w:rPr>
        <w:t xml:space="preserve"> et </w:t>
      </w:r>
      <w:proofErr w:type="spellStart"/>
      <w:r>
        <w:rPr>
          <w:rFonts w:ascii="Times New Roman" w:eastAsia="Times New Roman" w:hAnsi="Times New Roman" w:cs="Times New Roman"/>
          <w:i/>
          <w:sz w:val="24"/>
          <w:szCs w:val="24"/>
        </w:rPr>
        <w:t>Cosmochimica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Acta</w:t>
      </w:r>
      <w:proofErr w:type="spellEnd"/>
      <w:r>
        <w:rPr>
          <w:rFonts w:ascii="Times New Roman" w:eastAsia="Times New Roman" w:hAnsi="Times New Roman" w:cs="Times New Roman"/>
          <w:sz w:val="24"/>
          <w:szCs w:val="24"/>
        </w:rPr>
        <w:t xml:space="preserve"> was historically published by </w:t>
      </w:r>
      <w:proofErr w:type="spellStart"/>
      <w:r>
        <w:rPr>
          <w:rFonts w:ascii="Times New Roman" w:eastAsia="Times New Roman" w:hAnsi="Times New Roman" w:cs="Times New Roman"/>
          <w:sz w:val="24"/>
          <w:szCs w:val="24"/>
        </w:rPr>
        <w:t>Pergamon</w:t>
      </w:r>
      <w:proofErr w:type="spellEnd"/>
      <w:r w:rsidR="00F676F2">
        <w:rPr>
          <w:rFonts w:ascii="Times New Roman" w:eastAsia="Times New Roman" w:hAnsi="Times New Roman" w:cs="Times New Roman"/>
          <w:sz w:val="24"/>
          <w:szCs w:val="24"/>
        </w:rPr>
        <w:t>, but was purchased</w:t>
      </w:r>
      <w:r>
        <w:rPr>
          <w:rFonts w:ascii="Times New Roman" w:eastAsia="Times New Roman" w:hAnsi="Times New Roman" w:cs="Times New Roman"/>
          <w:sz w:val="24"/>
          <w:szCs w:val="24"/>
        </w:rPr>
        <w:t xml:space="preserve"> by Elsevier</w:t>
      </w:r>
      <w:r w:rsidR="00F676F2">
        <w:rPr>
          <w:rFonts w:ascii="Times New Roman" w:eastAsia="Times New Roman" w:hAnsi="Times New Roman" w:cs="Times New Roman"/>
          <w:sz w:val="24"/>
          <w:szCs w:val="24"/>
        </w:rPr>
        <w:t xml:space="preserve"> in 199</w:t>
      </w:r>
      <w:r w:rsidR="00767FFA">
        <w:rPr>
          <w:rFonts w:ascii="Times New Roman" w:eastAsia="Times New Roman" w:hAnsi="Times New Roman" w:cs="Times New Roman"/>
          <w:sz w:val="24"/>
          <w:szCs w:val="24"/>
        </w:rPr>
        <w:t>1).</w:t>
      </w:r>
      <w:r w:rsidR="00897DAE">
        <w:rPr>
          <w:rFonts w:ascii="Times New Roman" w:eastAsia="Times New Roman" w:hAnsi="Times New Roman" w:cs="Times New Roman"/>
          <w:sz w:val="24"/>
          <w:szCs w:val="24"/>
        </w:rPr>
        <w:t xml:space="preserve"> In the meanwhile, European Geosciences Union (EGU) use the OA business model with Copernicus but nine of these titles focus on geochemistry exclusively until 2019.</w:t>
      </w:r>
    </w:p>
    <w:p w14:paraId="0A5D10D3" w14:textId="77777777" w:rsidR="007B0525" w:rsidRDefault="00CF2080">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158BF8D" w14:textId="6B806F79" w:rsidR="0041430E" w:rsidRDefault="00B55731">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CF2080">
        <w:rPr>
          <w:rFonts w:ascii="Times New Roman" w:eastAsia="Times New Roman" w:hAnsi="Times New Roman" w:cs="Times New Roman"/>
          <w:sz w:val="24"/>
          <w:szCs w:val="24"/>
        </w:rPr>
        <w:t xml:space="preserve">journals </w:t>
      </w:r>
      <w:r>
        <w:rPr>
          <w:rFonts w:ascii="Times New Roman" w:eastAsia="Times New Roman" w:hAnsi="Times New Roman" w:cs="Times New Roman"/>
          <w:sz w:val="24"/>
          <w:szCs w:val="24"/>
        </w:rPr>
        <w:t xml:space="preserve">analyzed </w:t>
      </w:r>
      <w:r w:rsidR="0041430E">
        <w:rPr>
          <w:rFonts w:ascii="Times New Roman" w:eastAsia="Times New Roman" w:hAnsi="Times New Roman" w:cs="Times New Roman"/>
          <w:sz w:val="24"/>
          <w:szCs w:val="24"/>
        </w:rPr>
        <w:t xml:space="preserve">here </w:t>
      </w:r>
      <w:r w:rsidR="00CF2080">
        <w:rPr>
          <w:rFonts w:ascii="Times New Roman" w:eastAsia="Times New Roman" w:hAnsi="Times New Roman" w:cs="Times New Roman"/>
          <w:sz w:val="24"/>
          <w:szCs w:val="24"/>
        </w:rPr>
        <w:t>mostly have a gold OA policy (4</w:t>
      </w:r>
      <w:r w:rsidR="00B13268">
        <w:rPr>
          <w:rFonts w:ascii="Times New Roman" w:eastAsia="Times New Roman" w:hAnsi="Times New Roman" w:cs="Times New Roman"/>
          <w:sz w:val="24"/>
          <w:szCs w:val="24"/>
        </w:rPr>
        <w:t>9</w:t>
      </w:r>
      <w:r w:rsidR="00CF2080">
        <w:rPr>
          <w:rFonts w:ascii="Times New Roman" w:eastAsia="Times New Roman" w:hAnsi="Times New Roman" w:cs="Times New Roman"/>
          <w:sz w:val="24"/>
          <w:szCs w:val="24"/>
        </w:rPr>
        <w:t>/5</w:t>
      </w:r>
      <w:r w:rsidR="00B13268">
        <w:rPr>
          <w:rFonts w:ascii="Times New Roman" w:eastAsia="Times New Roman" w:hAnsi="Times New Roman" w:cs="Times New Roman"/>
          <w:sz w:val="24"/>
          <w:szCs w:val="24"/>
        </w:rPr>
        <w:t>6</w:t>
      </w:r>
      <w:r w:rsidR="00CF2080">
        <w:rPr>
          <w:rFonts w:ascii="Times New Roman" w:eastAsia="Times New Roman" w:hAnsi="Times New Roman" w:cs="Times New Roman"/>
          <w:sz w:val="24"/>
          <w:szCs w:val="24"/>
        </w:rPr>
        <w:t xml:space="preserve">; </w:t>
      </w:r>
      <w:r w:rsidR="00B13268">
        <w:rPr>
          <w:rFonts w:ascii="Times New Roman" w:eastAsia="Times New Roman" w:hAnsi="Times New Roman" w:cs="Times New Roman"/>
          <w:sz w:val="24"/>
          <w:szCs w:val="24"/>
        </w:rPr>
        <w:t>88</w:t>
      </w:r>
      <w:r w:rsidR="00CF2080">
        <w:rPr>
          <w:rFonts w:ascii="Times New Roman" w:eastAsia="Times New Roman" w:hAnsi="Times New Roman" w:cs="Times New Roman"/>
          <w:sz w:val="24"/>
          <w:szCs w:val="24"/>
        </w:rPr>
        <w:t>%)</w:t>
      </w:r>
      <w:r w:rsidR="00412FA1">
        <w:rPr>
          <w:rFonts w:ascii="Times New Roman" w:eastAsia="Times New Roman" w:hAnsi="Times New Roman" w:cs="Times New Roman"/>
          <w:sz w:val="24"/>
          <w:szCs w:val="24"/>
        </w:rPr>
        <w:t>.</w:t>
      </w:r>
      <w:r w:rsidR="00CF2080">
        <w:rPr>
          <w:rFonts w:ascii="Times New Roman" w:eastAsia="Times New Roman" w:hAnsi="Times New Roman" w:cs="Times New Roman"/>
          <w:sz w:val="24"/>
          <w:szCs w:val="24"/>
        </w:rPr>
        <w:t xml:space="preserve"> In the case of geochemistry this </w:t>
      </w:r>
      <w:r>
        <w:rPr>
          <w:rFonts w:ascii="Times New Roman" w:eastAsia="Times New Roman" w:hAnsi="Times New Roman" w:cs="Times New Roman"/>
          <w:sz w:val="24"/>
          <w:szCs w:val="24"/>
        </w:rPr>
        <w:t xml:space="preserve">generally translates to </w:t>
      </w:r>
      <w:r w:rsidR="00CF2080">
        <w:rPr>
          <w:rFonts w:ascii="Times New Roman" w:eastAsia="Times New Roman" w:hAnsi="Times New Roman" w:cs="Times New Roman"/>
          <w:sz w:val="24"/>
          <w:szCs w:val="24"/>
        </w:rPr>
        <w:t xml:space="preserve">an </w:t>
      </w:r>
      <w:r w:rsidR="00EA140C">
        <w:rPr>
          <w:rFonts w:ascii="Times New Roman" w:eastAsia="Times New Roman" w:hAnsi="Times New Roman" w:cs="Times New Roman"/>
          <w:sz w:val="24"/>
          <w:szCs w:val="24"/>
        </w:rPr>
        <w:t>“</w:t>
      </w:r>
      <w:r w:rsidR="00CF2080">
        <w:rPr>
          <w:rFonts w:ascii="Times New Roman" w:eastAsia="Times New Roman" w:hAnsi="Times New Roman" w:cs="Times New Roman"/>
          <w:sz w:val="24"/>
          <w:szCs w:val="24"/>
        </w:rPr>
        <w:t>author pays</w:t>
      </w:r>
      <w:r w:rsidR="00EA140C">
        <w:rPr>
          <w:rFonts w:ascii="Times New Roman" w:eastAsia="Times New Roman" w:hAnsi="Times New Roman" w:cs="Times New Roman"/>
          <w:sz w:val="24"/>
          <w:szCs w:val="24"/>
        </w:rPr>
        <w:t>”</w:t>
      </w:r>
      <w:r w:rsidR="00CF2080">
        <w:rPr>
          <w:rFonts w:ascii="Times New Roman" w:eastAsia="Times New Roman" w:hAnsi="Times New Roman" w:cs="Times New Roman"/>
          <w:sz w:val="24"/>
          <w:szCs w:val="24"/>
        </w:rPr>
        <w:t xml:space="preserve"> model (4</w:t>
      </w:r>
      <w:r w:rsidR="00B13268">
        <w:rPr>
          <w:rFonts w:ascii="Times New Roman" w:eastAsia="Times New Roman" w:hAnsi="Times New Roman" w:cs="Times New Roman"/>
          <w:sz w:val="24"/>
          <w:szCs w:val="24"/>
        </w:rPr>
        <w:t>5</w:t>
      </w:r>
      <w:r w:rsidR="00CF2080">
        <w:rPr>
          <w:rFonts w:ascii="Times New Roman" w:eastAsia="Times New Roman" w:hAnsi="Times New Roman" w:cs="Times New Roman"/>
          <w:sz w:val="24"/>
          <w:szCs w:val="24"/>
        </w:rPr>
        <w:t>/4</w:t>
      </w:r>
      <w:r w:rsidR="00B13268">
        <w:rPr>
          <w:rFonts w:ascii="Times New Roman" w:eastAsia="Times New Roman" w:hAnsi="Times New Roman" w:cs="Times New Roman"/>
          <w:sz w:val="24"/>
          <w:szCs w:val="24"/>
        </w:rPr>
        <w:t>9</w:t>
      </w:r>
      <w:r w:rsidR="00CF2080">
        <w:rPr>
          <w:rFonts w:ascii="Times New Roman" w:eastAsia="Times New Roman" w:hAnsi="Times New Roman" w:cs="Times New Roman"/>
          <w:sz w:val="24"/>
          <w:szCs w:val="24"/>
        </w:rPr>
        <w:t>; 9</w:t>
      </w:r>
      <w:r w:rsidR="00B13268">
        <w:rPr>
          <w:rFonts w:ascii="Times New Roman" w:eastAsia="Times New Roman" w:hAnsi="Times New Roman" w:cs="Times New Roman"/>
          <w:sz w:val="24"/>
          <w:szCs w:val="24"/>
        </w:rPr>
        <w:t>2</w:t>
      </w:r>
      <w:r w:rsidR="00CF2080">
        <w:rPr>
          <w:rFonts w:ascii="Times New Roman" w:eastAsia="Times New Roman" w:hAnsi="Times New Roman" w:cs="Times New Roman"/>
          <w:sz w:val="24"/>
          <w:szCs w:val="24"/>
        </w:rPr>
        <w:t>%) (</w:t>
      </w:r>
      <w:proofErr w:type="spellStart"/>
      <w:r w:rsidR="00CF2080">
        <w:rPr>
          <w:rFonts w:ascii="Times New Roman" w:eastAsia="Times New Roman" w:hAnsi="Times New Roman" w:cs="Times New Roman"/>
          <w:sz w:val="24"/>
          <w:szCs w:val="24"/>
        </w:rPr>
        <w:t>Lajtha</w:t>
      </w:r>
      <w:proofErr w:type="spellEnd"/>
      <w:r w:rsidR="00CF2080">
        <w:rPr>
          <w:rFonts w:ascii="Times New Roman" w:eastAsia="Times New Roman" w:hAnsi="Times New Roman" w:cs="Times New Roman"/>
          <w:sz w:val="24"/>
          <w:szCs w:val="24"/>
        </w:rPr>
        <w:t>, 2019). Indeed</w:t>
      </w:r>
      <w:r w:rsidR="00EA140C">
        <w:rPr>
          <w:rFonts w:ascii="Times New Roman" w:eastAsia="Times New Roman" w:hAnsi="Times New Roman" w:cs="Times New Roman"/>
          <w:sz w:val="24"/>
          <w:szCs w:val="24"/>
        </w:rPr>
        <w:t>,</w:t>
      </w:r>
      <w:r w:rsidR="00CF2080">
        <w:rPr>
          <w:rFonts w:ascii="Times New Roman" w:eastAsia="Times New Roman" w:hAnsi="Times New Roman" w:cs="Times New Roman"/>
          <w:sz w:val="24"/>
          <w:szCs w:val="24"/>
        </w:rPr>
        <w:t xml:space="preserve"> only </w:t>
      </w:r>
      <w:r w:rsidR="003C020C">
        <w:rPr>
          <w:rFonts w:ascii="Times New Roman" w:eastAsia="Times New Roman" w:hAnsi="Times New Roman" w:cs="Times New Roman"/>
          <w:sz w:val="24"/>
          <w:szCs w:val="24"/>
        </w:rPr>
        <w:t>f</w:t>
      </w:r>
      <w:r w:rsidR="00B13268">
        <w:rPr>
          <w:rFonts w:ascii="Times New Roman" w:eastAsia="Times New Roman" w:hAnsi="Times New Roman" w:cs="Times New Roman"/>
          <w:sz w:val="24"/>
          <w:szCs w:val="24"/>
        </w:rPr>
        <w:t>ive</w:t>
      </w:r>
      <w:r w:rsidR="003C020C">
        <w:rPr>
          <w:rFonts w:ascii="Times New Roman" w:eastAsia="Times New Roman" w:hAnsi="Times New Roman" w:cs="Times New Roman"/>
          <w:sz w:val="24"/>
          <w:szCs w:val="24"/>
        </w:rPr>
        <w:t xml:space="preserve"> </w:t>
      </w:r>
      <w:r w:rsidR="00CF2080">
        <w:rPr>
          <w:rFonts w:ascii="Times New Roman" w:eastAsia="Times New Roman" w:hAnsi="Times New Roman" w:cs="Times New Roman"/>
          <w:sz w:val="24"/>
          <w:szCs w:val="24"/>
        </w:rPr>
        <w:t>of the</w:t>
      </w:r>
      <w:r w:rsidR="00EA140C">
        <w:rPr>
          <w:rFonts w:ascii="Times New Roman" w:eastAsia="Times New Roman" w:hAnsi="Times New Roman" w:cs="Times New Roman"/>
          <w:sz w:val="24"/>
          <w:szCs w:val="24"/>
        </w:rPr>
        <w:t xml:space="preserve"> journal</w:t>
      </w:r>
      <w:r w:rsidR="0041430E">
        <w:rPr>
          <w:rFonts w:ascii="Times New Roman" w:eastAsia="Times New Roman" w:hAnsi="Times New Roman" w:cs="Times New Roman"/>
          <w:sz w:val="24"/>
          <w:szCs w:val="24"/>
        </w:rPr>
        <w:t>s included in the database</w:t>
      </w:r>
      <w:r w:rsidR="00EA140C">
        <w:rPr>
          <w:rFonts w:ascii="Times New Roman" w:eastAsia="Times New Roman" w:hAnsi="Times New Roman" w:cs="Times New Roman"/>
          <w:sz w:val="24"/>
          <w:szCs w:val="24"/>
        </w:rPr>
        <w:t xml:space="preserve"> </w:t>
      </w:r>
      <w:r w:rsidR="00CF2080">
        <w:rPr>
          <w:rFonts w:ascii="Times New Roman" w:eastAsia="Times New Roman" w:hAnsi="Times New Roman" w:cs="Times New Roman"/>
          <w:sz w:val="24"/>
          <w:szCs w:val="24"/>
        </w:rPr>
        <w:t xml:space="preserve">do not have APC. These journals comprise </w:t>
      </w:r>
      <w:r w:rsidR="00B13268">
        <w:rPr>
          <w:rFonts w:ascii="Times New Roman" w:eastAsia="Times New Roman" w:hAnsi="Times New Roman" w:cs="Times New Roman"/>
          <w:sz w:val="24"/>
          <w:szCs w:val="24"/>
        </w:rPr>
        <w:t xml:space="preserve">two </w:t>
      </w:r>
      <w:r w:rsidR="00CF2080">
        <w:rPr>
          <w:rFonts w:ascii="Times New Roman" w:eastAsia="Times New Roman" w:hAnsi="Times New Roman" w:cs="Times New Roman"/>
          <w:sz w:val="24"/>
          <w:szCs w:val="24"/>
        </w:rPr>
        <w:t>community-led initiative</w:t>
      </w:r>
      <w:r w:rsidR="00B13268">
        <w:rPr>
          <w:rFonts w:ascii="Times New Roman" w:eastAsia="Times New Roman" w:hAnsi="Times New Roman" w:cs="Times New Roman"/>
          <w:sz w:val="24"/>
          <w:szCs w:val="24"/>
        </w:rPr>
        <w:t>s</w:t>
      </w:r>
      <w:r w:rsidR="00CF2080">
        <w:rPr>
          <w:rFonts w:ascii="Times New Roman" w:eastAsia="Times New Roman" w:hAnsi="Times New Roman" w:cs="Times New Roman"/>
          <w:sz w:val="24"/>
          <w:szCs w:val="24"/>
        </w:rPr>
        <w:t xml:space="preserve"> from within </w:t>
      </w:r>
      <w:r w:rsidR="00EA140C">
        <w:rPr>
          <w:rFonts w:ascii="Times New Roman" w:eastAsia="Times New Roman" w:hAnsi="Times New Roman" w:cs="Times New Roman"/>
          <w:sz w:val="24"/>
          <w:szCs w:val="24"/>
        </w:rPr>
        <w:t xml:space="preserve">professional </w:t>
      </w:r>
      <w:r w:rsidR="00CF2080">
        <w:rPr>
          <w:rFonts w:ascii="Times New Roman" w:eastAsia="Times New Roman" w:hAnsi="Times New Roman" w:cs="Times New Roman"/>
          <w:sz w:val="24"/>
          <w:szCs w:val="24"/>
        </w:rPr>
        <w:t>societ</w:t>
      </w:r>
      <w:r w:rsidR="00B13268">
        <w:rPr>
          <w:rFonts w:ascii="Times New Roman" w:eastAsia="Times New Roman" w:hAnsi="Times New Roman" w:cs="Times New Roman"/>
          <w:sz w:val="24"/>
          <w:szCs w:val="24"/>
        </w:rPr>
        <w:t>ies</w:t>
      </w:r>
      <w:r w:rsidR="00CF2080">
        <w:rPr>
          <w:rFonts w:ascii="Times New Roman" w:eastAsia="Times New Roman" w:hAnsi="Times New Roman" w:cs="Times New Roman"/>
          <w:sz w:val="24"/>
          <w:szCs w:val="24"/>
        </w:rPr>
        <w:t xml:space="preserve"> (</w:t>
      </w:r>
      <w:r w:rsidR="002B6FE6" w:rsidRPr="00ED7ED3">
        <w:rPr>
          <w:rFonts w:ascii="Times New Roman" w:eastAsia="Times New Roman" w:hAnsi="Times New Roman" w:cs="Times New Roman"/>
          <w:sz w:val="24"/>
          <w:szCs w:val="24"/>
        </w:rPr>
        <w:t>EAG</w:t>
      </w:r>
      <w:r w:rsidR="00B13268">
        <w:rPr>
          <w:rFonts w:ascii="Times New Roman" w:eastAsia="Times New Roman" w:hAnsi="Times New Roman" w:cs="Times New Roman"/>
          <w:sz w:val="24"/>
          <w:szCs w:val="24"/>
        </w:rPr>
        <w:t xml:space="preserve"> and EGU</w:t>
      </w:r>
      <w:r w:rsidR="00CF2080">
        <w:rPr>
          <w:rFonts w:ascii="Times New Roman" w:eastAsia="Times New Roman" w:hAnsi="Times New Roman" w:cs="Times New Roman"/>
          <w:sz w:val="24"/>
          <w:szCs w:val="24"/>
        </w:rPr>
        <w:t>)</w:t>
      </w:r>
      <w:r w:rsidR="00B13268">
        <w:rPr>
          <w:rFonts w:ascii="Times New Roman" w:eastAsia="Times New Roman" w:hAnsi="Times New Roman" w:cs="Times New Roman"/>
          <w:sz w:val="24"/>
          <w:szCs w:val="24"/>
        </w:rPr>
        <w:t>,</w:t>
      </w:r>
      <w:r w:rsidR="00CF2080">
        <w:rPr>
          <w:rFonts w:ascii="Times New Roman" w:eastAsia="Times New Roman" w:hAnsi="Times New Roman" w:cs="Times New Roman"/>
          <w:sz w:val="24"/>
          <w:szCs w:val="24"/>
        </w:rPr>
        <w:t xml:space="preserve"> </w:t>
      </w:r>
      <w:r w:rsidR="0041430E">
        <w:rPr>
          <w:rFonts w:ascii="Times New Roman" w:eastAsia="Times New Roman" w:hAnsi="Times New Roman" w:cs="Times New Roman"/>
          <w:sz w:val="24"/>
          <w:szCs w:val="24"/>
        </w:rPr>
        <w:t xml:space="preserve">a journal </w:t>
      </w:r>
      <w:r w:rsidR="00EA140C">
        <w:rPr>
          <w:rFonts w:ascii="Times New Roman" w:eastAsia="Times New Roman" w:hAnsi="Times New Roman" w:cs="Times New Roman"/>
          <w:sz w:val="24"/>
          <w:szCs w:val="24"/>
        </w:rPr>
        <w:t>published by a university</w:t>
      </w:r>
      <w:r w:rsidR="00CF2080">
        <w:rPr>
          <w:rFonts w:ascii="Times New Roman" w:eastAsia="Times New Roman" w:hAnsi="Times New Roman" w:cs="Times New Roman"/>
          <w:sz w:val="24"/>
          <w:szCs w:val="24"/>
        </w:rPr>
        <w:t xml:space="preserve"> (</w:t>
      </w:r>
      <w:r w:rsidR="00CF2080" w:rsidRPr="00ED7ED3">
        <w:rPr>
          <w:rFonts w:ascii="Times New Roman" w:eastAsia="Times New Roman" w:hAnsi="Times New Roman" w:cs="Times New Roman"/>
          <w:sz w:val="24"/>
          <w:szCs w:val="24"/>
        </w:rPr>
        <w:t xml:space="preserve">Sapienza </w:t>
      </w:r>
      <w:proofErr w:type="spellStart"/>
      <w:r w:rsidR="00CF2080" w:rsidRPr="00ED7ED3">
        <w:rPr>
          <w:rFonts w:ascii="Times New Roman" w:eastAsia="Times New Roman" w:hAnsi="Times New Roman" w:cs="Times New Roman"/>
          <w:sz w:val="24"/>
          <w:szCs w:val="24"/>
        </w:rPr>
        <w:t>Università</w:t>
      </w:r>
      <w:proofErr w:type="spellEnd"/>
      <w:r w:rsidR="00CF2080" w:rsidRPr="00ED7ED3">
        <w:rPr>
          <w:rFonts w:ascii="Times New Roman" w:eastAsia="Times New Roman" w:hAnsi="Times New Roman" w:cs="Times New Roman"/>
          <w:sz w:val="24"/>
          <w:szCs w:val="24"/>
        </w:rPr>
        <w:t xml:space="preserve"> di Roma</w:t>
      </w:r>
      <w:r w:rsidR="00CF2080">
        <w:rPr>
          <w:rFonts w:ascii="Times New Roman" w:eastAsia="Times New Roman" w:hAnsi="Times New Roman" w:cs="Times New Roman"/>
          <w:sz w:val="24"/>
          <w:szCs w:val="24"/>
        </w:rPr>
        <w:t>)</w:t>
      </w:r>
      <w:r w:rsidR="003C020C">
        <w:rPr>
          <w:rFonts w:ascii="Times New Roman" w:eastAsia="Times New Roman" w:hAnsi="Times New Roman" w:cs="Times New Roman"/>
          <w:sz w:val="24"/>
          <w:szCs w:val="24"/>
        </w:rPr>
        <w:t xml:space="preserve"> and a journal published by Elsevier and funded by </w:t>
      </w:r>
      <w:r w:rsidR="009073D2" w:rsidRPr="00E6177A">
        <w:rPr>
          <w:rFonts w:ascii="Times New Roman" w:hAnsi="Times New Roman" w:cs="Times New Roman"/>
          <w:sz w:val="24"/>
          <w:szCs w:val="24"/>
        </w:rPr>
        <w:t>China University of Geosciences (Beijing) and Peking University</w:t>
      </w:r>
      <w:r w:rsidR="009073D2">
        <w:rPr>
          <w:rFonts w:ascii="Times New Roman" w:hAnsi="Times New Roman" w:cs="Times New Roman"/>
          <w:sz w:val="24"/>
          <w:szCs w:val="24"/>
        </w:rPr>
        <w:t>.</w:t>
      </w:r>
      <w:r w:rsidR="009073D2" w:rsidDel="009073D2">
        <w:rPr>
          <w:rFonts w:ascii="Times New Roman" w:eastAsia="Times New Roman" w:hAnsi="Times New Roman" w:cs="Times New Roman"/>
          <w:sz w:val="24"/>
          <w:szCs w:val="24"/>
        </w:rPr>
        <w:t xml:space="preserve"> </w:t>
      </w:r>
    </w:p>
    <w:p w14:paraId="56F67994" w14:textId="20A6E8A1" w:rsidR="007B0525" w:rsidRDefault="00CF2080">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the list</w:t>
      </w:r>
      <w:r w:rsidR="0041430E">
        <w:rPr>
          <w:rFonts w:ascii="Times New Roman" w:eastAsia="Times New Roman" w:hAnsi="Times New Roman" w:cs="Times New Roman"/>
          <w:sz w:val="24"/>
          <w:szCs w:val="24"/>
        </w:rPr>
        <w:t xml:space="preserve"> of journals where OA is available</w:t>
      </w:r>
      <w:r>
        <w:rPr>
          <w:rFonts w:ascii="Times New Roman" w:eastAsia="Times New Roman" w:hAnsi="Times New Roman" w:cs="Times New Roman"/>
          <w:sz w:val="24"/>
          <w:szCs w:val="24"/>
        </w:rPr>
        <w:t>, 4</w:t>
      </w:r>
      <w:r w:rsidR="00B13268">
        <w:rPr>
          <w:rFonts w:ascii="Times New Roman" w:eastAsia="Times New Roman" w:hAnsi="Times New Roman" w:cs="Times New Roman"/>
          <w:sz w:val="24"/>
          <w:szCs w:val="24"/>
        </w:rPr>
        <w:t>5</w:t>
      </w:r>
      <w:r>
        <w:rPr>
          <w:rFonts w:ascii="Times New Roman" w:eastAsia="Times New Roman" w:hAnsi="Times New Roman" w:cs="Times New Roman"/>
          <w:color w:val="FF0000"/>
          <w:sz w:val="24"/>
          <w:szCs w:val="24"/>
        </w:rPr>
        <w:t xml:space="preserve"> </w:t>
      </w:r>
      <w:r w:rsidR="00E336D7" w:rsidRPr="00206BA2">
        <w:rPr>
          <w:rFonts w:ascii="Times New Roman" w:eastAsia="Times New Roman" w:hAnsi="Times New Roman" w:cs="Times New Roman"/>
          <w:sz w:val="24"/>
          <w:szCs w:val="24"/>
        </w:rPr>
        <w:t>apply</w:t>
      </w:r>
      <w:r w:rsidR="00E336D7">
        <w:rPr>
          <w:rFonts w:ascii="Times New Roman" w:eastAsia="Times New Roman" w:hAnsi="Times New Roman" w:cs="Times New Roman"/>
          <w:color w:val="FF0000"/>
          <w:sz w:val="24"/>
          <w:szCs w:val="24"/>
        </w:rPr>
        <w:t xml:space="preserve"> </w:t>
      </w:r>
      <w:r w:rsidR="00E336D7">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 xml:space="preserve">APC and </w:t>
      </w:r>
      <w:r w:rsidR="007F5F7B">
        <w:rPr>
          <w:rFonts w:ascii="Times New Roman" w:eastAsia="Times New Roman" w:hAnsi="Times New Roman" w:cs="Times New Roman"/>
          <w:sz w:val="24"/>
          <w:szCs w:val="24"/>
        </w:rPr>
        <w:t xml:space="preserve">7 </w:t>
      </w:r>
      <w:r w:rsidR="0041430E">
        <w:rPr>
          <w:rFonts w:ascii="Times New Roman" w:eastAsia="Times New Roman" w:hAnsi="Times New Roman" w:cs="Times New Roman"/>
          <w:sz w:val="24"/>
          <w:szCs w:val="24"/>
        </w:rPr>
        <w:t xml:space="preserve">journals </w:t>
      </w:r>
      <w:r>
        <w:rPr>
          <w:rFonts w:ascii="Times New Roman" w:eastAsia="Times New Roman" w:hAnsi="Times New Roman" w:cs="Times New Roman"/>
          <w:sz w:val="24"/>
          <w:szCs w:val="24"/>
        </w:rPr>
        <w:t xml:space="preserve">do not have a gold OA option. </w:t>
      </w:r>
      <w:r w:rsidR="00E336D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APCs range from 4</w:t>
      </w:r>
      <w:r w:rsidR="00E336D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000 US$ for journals such as </w:t>
      </w:r>
      <w:r>
        <w:rPr>
          <w:rFonts w:ascii="Times New Roman" w:eastAsia="Times New Roman" w:hAnsi="Times New Roman" w:cs="Times New Roman"/>
          <w:i/>
          <w:sz w:val="24"/>
          <w:szCs w:val="24"/>
        </w:rPr>
        <w:t>ACS Earth and Space Chemistry</w:t>
      </w:r>
      <w:r>
        <w:rPr>
          <w:rFonts w:ascii="Times New Roman" w:eastAsia="Times New Roman" w:hAnsi="Times New Roman" w:cs="Times New Roman"/>
          <w:sz w:val="24"/>
          <w:szCs w:val="24"/>
        </w:rPr>
        <w:t xml:space="preserve"> or</w:t>
      </w:r>
      <w:r>
        <w:rPr>
          <w:rFonts w:ascii="Times New Roman" w:eastAsia="Times New Roman" w:hAnsi="Times New Roman" w:cs="Times New Roman"/>
          <w:i/>
          <w:sz w:val="24"/>
          <w:szCs w:val="24"/>
        </w:rPr>
        <w:t xml:space="preserve"> Elements</w:t>
      </w:r>
      <w:r>
        <w:rPr>
          <w:rFonts w:ascii="Times New Roman" w:eastAsia="Times New Roman" w:hAnsi="Times New Roman" w:cs="Times New Roman"/>
          <w:sz w:val="24"/>
          <w:szCs w:val="24"/>
        </w:rPr>
        <w:t xml:space="preserve"> (owned by </w:t>
      </w:r>
      <w:r w:rsidR="0041430E">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American Chemical Society and jointly published by 17 participating societies</w:t>
      </w:r>
      <w:r w:rsidR="0041430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including</w:t>
      </w:r>
      <w:r w:rsidR="0041430E">
        <w:rPr>
          <w:rFonts w:ascii="Times New Roman" w:eastAsia="Times New Roman" w:hAnsi="Times New Roman" w:cs="Times New Roman"/>
          <w:sz w:val="24"/>
          <w:szCs w:val="24"/>
        </w:rPr>
        <w:t xml:space="preserve"> the</w:t>
      </w:r>
      <w:r>
        <w:rPr>
          <w:rFonts w:ascii="Times New Roman" w:eastAsia="Times New Roman" w:hAnsi="Times New Roman" w:cs="Times New Roman"/>
          <w:i/>
          <w:sz w:val="24"/>
          <w:szCs w:val="24"/>
        </w:rPr>
        <w:t xml:space="preserve"> </w:t>
      </w:r>
      <w:r w:rsidR="002B6FE6">
        <w:rPr>
          <w:rFonts w:ascii="Times New Roman" w:eastAsia="Times New Roman" w:hAnsi="Times New Roman" w:cs="Times New Roman"/>
          <w:i/>
          <w:sz w:val="24"/>
          <w:szCs w:val="24"/>
        </w:rPr>
        <w:t>EAG</w:t>
      </w:r>
      <w:r>
        <w:rPr>
          <w:rFonts w:ascii="Times New Roman" w:eastAsia="Times New Roman" w:hAnsi="Times New Roman" w:cs="Times New Roman"/>
          <w:sz w:val="24"/>
          <w:szCs w:val="24"/>
        </w:rPr>
        <w:t xml:space="preserve"> and </w:t>
      </w:r>
      <w:r w:rsidR="0041430E">
        <w:rPr>
          <w:rFonts w:ascii="Times New Roman" w:eastAsia="Times New Roman" w:hAnsi="Times New Roman" w:cs="Times New Roman"/>
          <w:sz w:val="24"/>
          <w:szCs w:val="24"/>
        </w:rPr>
        <w:t xml:space="preserve">the </w:t>
      </w:r>
      <w:r w:rsidR="002B6FE6">
        <w:rPr>
          <w:rFonts w:ascii="Times New Roman" w:eastAsia="Times New Roman" w:hAnsi="Times New Roman" w:cs="Times New Roman"/>
          <w:sz w:val="24"/>
          <w:szCs w:val="24"/>
        </w:rPr>
        <w:t>GS</w:t>
      </w:r>
      <w:r>
        <w:rPr>
          <w:rFonts w:ascii="Times New Roman" w:eastAsia="Times New Roman" w:hAnsi="Times New Roman" w:cs="Times New Roman"/>
          <w:sz w:val="24"/>
          <w:szCs w:val="24"/>
        </w:rPr>
        <w:t>) to less than 1</w:t>
      </w:r>
      <w:r w:rsidR="00E336D7">
        <w:rPr>
          <w:rFonts w:ascii="Times New Roman" w:eastAsia="Times New Roman" w:hAnsi="Times New Roman" w:cs="Times New Roman"/>
          <w:sz w:val="24"/>
          <w:szCs w:val="24"/>
        </w:rPr>
        <w:t>,</w:t>
      </w:r>
      <w:r>
        <w:rPr>
          <w:rFonts w:ascii="Times New Roman" w:eastAsia="Times New Roman" w:hAnsi="Times New Roman" w:cs="Times New Roman"/>
          <w:sz w:val="24"/>
          <w:szCs w:val="24"/>
        </w:rPr>
        <w:t>000 US$ for EGU journals</w:t>
      </w:r>
      <w:r w:rsidR="004936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published by Copernicus </w:t>
      </w:r>
      <w:r w:rsidR="00F910D2">
        <w:rPr>
          <w:rFonts w:ascii="Times New Roman" w:eastAsia="Times New Roman" w:hAnsi="Times New Roman" w:cs="Times New Roman"/>
          <w:sz w:val="24"/>
          <w:szCs w:val="24"/>
        </w:rPr>
        <w:t>(Figure 1)</w:t>
      </w:r>
      <w:r>
        <w:rPr>
          <w:rFonts w:ascii="Times New Roman" w:eastAsia="Times New Roman" w:hAnsi="Times New Roman" w:cs="Times New Roman"/>
          <w:sz w:val="24"/>
          <w:szCs w:val="24"/>
        </w:rPr>
        <w:t xml:space="preserve">. Amongst journals that charge APC, most </w:t>
      </w:r>
      <w:r w:rsidR="0041430E">
        <w:rPr>
          <w:rFonts w:ascii="Times New Roman" w:eastAsia="Times New Roman" w:hAnsi="Times New Roman" w:cs="Times New Roman"/>
          <w:sz w:val="24"/>
          <w:szCs w:val="24"/>
        </w:rPr>
        <w:t xml:space="preserve">of them </w:t>
      </w:r>
      <w:r>
        <w:rPr>
          <w:rFonts w:ascii="Times New Roman" w:eastAsia="Times New Roman" w:hAnsi="Times New Roman" w:cs="Times New Roman"/>
          <w:sz w:val="24"/>
          <w:szCs w:val="24"/>
        </w:rPr>
        <w:t>charge between 2</w:t>
      </w:r>
      <w:r w:rsidR="000C42A9">
        <w:rPr>
          <w:rFonts w:ascii="Times New Roman" w:eastAsia="Times New Roman" w:hAnsi="Times New Roman" w:cs="Times New Roman"/>
          <w:sz w:val="24"/>
          <w:szCs w:val="24"/>
        </w:rPr>
        <w:t>,</w:t>
      </w:r>
      <w:r>
        <w:rPr>
          <w:rFonts w:ascii="Times New Roman" w:eastAsia="Times New Roman" w:hAnsi="Times New Roman" w:cs="Times New Roman"/>
          <w:sz w:val="24"/>
          <w:szCs w:val="24"/>
        </w:rPr>
        <w:t>500 US$ and 4</w:t>
      </w:r>
      <w:r w:rsidR="000C42A9">
        <w:rPr>
          <w:rFonts w:ascii="Times New Roman" w:eastAsia="Times New Roman" w:hAnsi="Times New Roman" w:cs="Times New Roman"/>
          <w:sz w:val="24"/>
          <w:szCs w:val="24"/>
        </w:rPr>
        <w:t>,</w:t>
      </w:r>
      <w:r>
        <w:rPr>
          <w:rFonts w:ascii="Times New Roman" w:eastAsia="Times New Roman" w:hAnsi="Times New Roman" w:cs="Times New Roman"/>
          <w:sz w:val="24"/>
          <w:szCs w:val="24"/>
        </w:rPr>
        <w:t>000 US$ per article (28)</w:t>
      </w:r>
      <w:r w:rsidR="00F910D2">
        <w:rPr>
          <w:rFonts w:ascii="Times New Roman" w:eastAsia="Times New Roman" w:hAnsi="Times New Roman" w:cs="Times New Roman"/>
          <w:sz w:val="24"/>
          <w:szCs w:val="24"/>
        </w:rPr>
        <w:t xml:space="preserve"> (Figure 1)</w:t>
      </w:r>
      <w:r w:rsidR="003C020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dominated by </w:t>
      </w:r>
      <w:r w:rsidR="003C020C">
        <w:rPr>
          <w:rFonts w:ascii="Times New Roman" w:eastAsia="Times New Roman" w:hAnsi="Times New Roman" w:cs="Times New Roman"/>
          <w:sz w:val="24"/>
          <w:szCs w:val="24"/>
        </w:rPr>
        <w:t xml:space="preserve">major </w:t>
      </w:r>
      <w:r>
        <w:rPr>
          <w:rFonts w:ascii="Times New Roman" w:eastAsia="Times New Roman" w:hAnsi="Times New Roman" w:cs="Times New Roman"/>
          <w:sz w:val="24"/>
          <w:szCs w:val="24"/>
        </w:rPr>
        <w:t xml:space="preserve">commercial publishers, </w:t>
      </w:r>
      <w:r w:rsidR="003C020C">
        <w:rPr>
          <w:rFonts w:ascii="Times New Roman" w:eastAsia="Times New Roman" w:hAnsi="Times New Roman" w:cs="Times New Roman"/>
          <w:sz w:val="24"/>
          <w:szCs w:val="24"/>
        </w:rPr>
        <w:t>(</w:t>
      </w:r>
      <w:r>
        <w:rPr>
          <w:rFonts w:ascii="Times New Roman" w:eastAsia="Times New Roman" w:hAnsi="Times New Roman" w:cs="Times New Roman"/>
          <w:sz w:val="24"/>
          <w:szCs w:val="24"/>
        </w:rPr>
        <w:t>Elsevier, Springer Nature, and Wiley</w:t>
      </w:r>
      <w:r w:rsidR="003C020C">
        <w:rPr>
          <w:rFonts w:ascii="Times New Roman" w:eastAsia="Times New Roman" w:hAnsi="Times New Roman" w:cs="Times New Roman"/>
          <w:sz w:val="24"/>
          <w:szCs w:val="24"/>
        </w:rPr>
        <w:t>).</w:t>
      </w:r>
      <w:r w:rsidR="001A4B0A">
        <w:rPr>
          <w:rFonts w:ascii="Times New Roman" w:eastAsia="Times New Roman" w:hAnsi="Times New Roman" w:cs="Times New Roman"/>
          <w:sz w:val="24"/>
          <w:szCs w:val="24"/>
        </w:rPr>
        <w:t xml:space="preserve"> </w:t>
      </w:r>
      <w:r w:rsidR="00525488">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 general state of the scholarly publishing industry can be described as an oligopoly, with a few </w:t>
      </w:r>
      <w:r w:rsidR="003C020C">
        <w:rPr>
          <w:rFonts w:ascii="Times New Roman" w:eastAsia="Times New Roman" w:hAnsi="Times New Roman" w:cs="Times New Roman"/>
          <w:sz w:val="24"/>
          <w:szCs w:val="24"/>
        </w:rPr>
        <w:t xml:space="preserve">major </w:t>
      </w:r>
      <w:r>
        <w:rPr>
          <w:rFonts w:ascii="Times New Roman" w:eastAsia="Times New Roman" w:hAnsi="Times New Roman" w:cs="Times New Roman"/>
          <w:sz w:val="24"/>
          <w:szCs w:val="24"/>
        </w:rPr>
        <w:t>actors dominating the scene (</w:t>
      </w:r>
      <w:proofErr w:type="spellStart"/>
      <w:r>
        <w:rPr>
          <w:rFonts w:ascii="Times New Roman" w:eastAsia="Times New Roman" w:hAnsi="Times New Roman" w:cs="Times New Roman"/>
          <w:sz w:val="24"/>
          <w:szCs w:val="24"/>
        </w:rPr>
        <w:t>Larivière</w:t>
      </w:r>
      <w:proofErr w:type="spellEnd"/>
      <w:r>
        <w:rPr>
          <w:rFonts w:ascii="Times New Roman" w:eastAsia="Times New Roman" w:hAnsi="Times New Roman" w:cs="Times New Roman"/>
          <w:sz w:val="24"/>
          <w:szCs w:val="24"/>
        </w:rPr>
        <w:t xml:space="preserve"> et al., 2015). Elsevier and Springer</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Nature publish the highest number of geochemistry journals (1</w:t>
      </w:r>
      <w:r w:rsidR="007F5F7B">
        <w:rPr>
          <w:rFonts w:ascii="Times New Roman" w:eastAsia="Times New Roman" w:hAnsi="Times New Roman" w:cs="Times New Roman"/>
          <w:sz w:val="24"/>
          <w:szCs w:val="24"/>
        </w:rPr>
        <w:t>3 and 12, respectively</w:t>
      </w:r>
      <w:r>
        <w:rPr>
          <w:rFonts w:ascii="Times New Roman" w:eastAsia="Times New Roman" w:hAnsi="Times New Roman" w:cs="Times New Roman"/>
          <w:sz w:val="24"/>
          <w:szCs w:val="24"/>
        </w:rPr>
        <w:t xml:space="preserve">), followed by Wiley (5). Together, this represents around 55% of the total number of geochemistry journals. The next largest publishers in terms of number of journals are </w:t>
      </w:r>
      <w:r w:rsidR="00525488">
        <w:rPr>
          <w:rFonts w:ascii="Times New Roman" w:eastAsia="Times New Roman" w:hAnsi="Times New Roman" w:cs="Times New Roman"/>
          <w:sz w:val="24"/>
          <w:szCs w:val="24"/>
        </w:rPr>
        <w:t xml:space="preserve">the </w:t>
      </w:r>
      <w:r w:rsidR="002B6FE6">
        <w:rPr>
          <w:rFonts w:ascii="Times New Roman" w:eastAsia="Times New Roman" w:hAnsi="Times New Roman" w:cs="Times New Roman"/>
          <w:sz w:val="24"/>
          <w:szCs w:val="24"/>
        </w:rPr>
        <w:t>EAG</w:t>
      </w:r>
      <w:r>
        <w:rPr>
          <w:rFonts w:ascii="Times New Roman" w:eastAsia="Times New Roman" w:hAnsi="Times New Roman" w:cs="Times New Roman"/>
          <w:sz w:val="24"/>
          <w:szCs w:val="24"/>
        </w:rPr>
        <w:t xml:space="preserve"> (3 if </w:t>
      </w:r>
      <w:r>
        <w:rPr>
          <w:rFonts w:ascii="Times New Roman" w:eastAsia="Times New Roman" w:hAnsi="Times New Roman" w:cs="Times New Roman"/>
          <w:i/>
          <w:sz w:val="24"/>
          <w:szCs w:val="24"/>
        </w:rPr>
        <w:t>Elements</w:t>
      </w:r>
      <w:r w:rsidR="00B87C3F" w:rsidRPr="00B87C3F">
        <w:rPr>
          <w:rFonts w:ascii="Times New Roman" w:eastAsia="Times New Roman" w:hAnsi="Times New Roman" w:cs="Times New Roman"/>
          <w:sz w:val="24"/>
          <w:szCs w:val="24"/>
        </w:rPr>
        <w:t xml:space="preserve"> </w:t>
      </w:r>
      <w:r w:rsidR="00B87C3F">
        <w:rPr>
          <w:rFonts w:ascii="Times New Roman" w:eastAsia="Times New Roman" w:hAnsi="Times New Roman" w:cs="Times New Roman"/>
          <w:sz w:val="24"/>
          <w:szCs w:val="24"/>
        </w:rPr>
        <w:t>is included</w:t>
      </w:r>
      <w:r w:rsidR="00525488">
        <w:rPr>
          <w:rFonts w:ascii="Times New Roman" w:eastAsia="Times New Roman" w:hAnsi="Times New Roman" w:cs="Times New Roman"/>
          <w:i/>
          <w:sz w:val="24"/>
          <w:szCs w:val="24"/>
        </w:rPr>
        <w:t xml:space="preserve">, </w:t>
      </w:r>
      <w:r w:rsidR="00525488" w:rsidRPr="008542F5">
        <w:rPr>
          <w:rFonts w:ascii="Times New Roman" w:eastAsia="Times New Roman" w:hAnsi="Times New Roman" w:cs="Times New Roman"/>
          <w:sz w:val="24"/>
          <w:szCs w:val="24"/>
        </w:rPr>
        <w:t>which</w:t>
      </w:r>
      <w:r w:rsidRPr="00525488">
        <w:rPr>
          <w:rFonts w:ascii="Times New Roman" w:eastAsia="Times New Roman" w:hAnsi="Times New Roman" w:cs="Times New Roman"/>
          <w:sz w:val="24"/>
          <w:szCs w:val="24"/>
        </w:rPr>
        <w:t xml:space="preserve"> </w:t>
      </w:r>
      <w:r w:rsidR="00525488">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 xml:space="preserve">jointly published by 17 societies) </w:t>
      </w:r>
      <w:r w:rsidR="00B87C3F">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Copernicus (</w:t>
      </w:r>
      <w:r w:rsidR="007F5F7B">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r w:rsidR="00B87C3F">
        <w:rPr>
          <w:rFonts w:ascii="Times New Roman" w:eastAsia="Times New Roman" w:hAnsi="Times New Roman" w:cs="Times New Roman"/>
          <w:sz w:val="24"/>
          <w:szCs w:val="24"/>
        </w:rPr>
        <w:t xml:space="preserve">followed by </w:t>
      </w:r>
      <w:r>
        <w:rPr>
          <w:rFonts w:ascii="Times New Roman" w:eastAsia="Times New Roman" w:hAnsi="Times New Roman" w:cs="Times New Roman"/>
          <w:sz w:val="24"/>
          <w:szCs w:val="24"/>
        </w:rPr>
        <w:t xml:space="preserve">Cambridge University Press (2), </w:t>
      </w:r>
      <w:proofErr w:type="spellStart"/>
      <w:r>
        <w:rPr>
          <w:rFonts w:ascii="Times New Roman" w:eastAsia="Times New Roman" w:hAnsi="Times New Roman" w:cs="Times New Roman"/>
          <w:sz w:val="24"/>
          <w:szCs w:val="24"/>
        </w:rPr>
        <w:t>Schweizerbart</w:t>
      </w:r>
      <w:proofErr w:type="spellEnd"/>
      <w:r>
        <w:rPr>
          <w:rFonts w:ascii="Times New Roman" w:eastAsia="Times New Roman" w:hAnsi="Times New Roman" w:cs="Times New Roman"/>
          <w:sz w:val="24"/>
          <w:szCs w:val="24"/>
        </w:rPr>
        <w:t xml:space="preserve"> (2), MDPI (2), </w:t>
      </w:r>
      <w:proofErr w:type="spellStart"/>
      <w:r>
        <w:rPr>
          <w:rFonts w:ascii="Times New Roman" w:eastAsia="Times New Roman" w:hAnsi="Times New Roman" w:cs="Times New Roman"/>
          <w:sz w:val="24"/>
          <w:szCs w:val="24"/>
        </w:rPr>
        <w:t>Hindawi</w:t>
      </w:r>
      <w:proofErr w:type="spellEnd"/>
      <w:r>
        <w:rPr>
          <w:rFonts w:ascii="Times New Roman" w:eastAsia="Times New Roman" w:hAnsi="Times New Roman" w:cs="Times New Roman"/>
          <w:sz w:val="24"/>
          <w:szCs w:val="24"/>
        </w:rPr>
        <w:t xml:space="preserve"> (2)</w:t>
      </w:r>
      <w:r w:rsidR="0052548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7F5F7B">
        <w:rPr>
          <w:rFonts w:ascii="Times New Roman" w:eastAsia="Times New Roman" w:hAnsi="Times New Roman" w:cs="Times New Roman"/>
          <w:sz w:val="24"/>
          <w:szCs w:val="24"/>
        </w:rPr>
        <w:t xml:space="preserve">ten </w:t>
      </w:r>
      <w:r>
        <w:rPr>
          <w:rFonts w:ascii="Times New Roman" w:eastAsia="Times New Roman" w:hAnsi="Times New Roman" w:cs="Times New Roman"/>
          <w:sz w:val="24"/>
          <w:szCs w:val="24"/>
        </w:rPr>
        <w:t>other publishers (1 each).</w:t>
      </w:r>
      <w:r>
        <w:rPr>
          <w:rFonts w:ascii="Times New Roman" w:eastAsia="Times New Roman" w:hAnsi="Times New Roman" w:cs="Times New Roman"/>
          <w:color w:val="FF0000"/>
          <w:sz w:val="24"/>
          <w:szCs w:val="24"/>
        </w:rPr>
        <w:t xml:space="preserve"> </w:t>
      </w:r>
    </w:p>
    <w:p w14:paraId="48A3193A" w14:textId="7A12B393" w:rsidR="007B0525" w:rsidRDefault="00A21129">
      <w:pPr>
        <w:pStyle w:val="Normal1"/>
        <w:spacing w:line="480" w:lineRule="auto"/>
        <w:jc w:val="both"/>
        <w:rPr>
          <w:rFonts w:ascii="Times New Roman" w:eastAsia="Times New Roman" w:hAnsi="Times New Roman" w:cs="Times New Roman"/>
          <w:sz w:val="24"/>
          <w:szCs w:val="24"/>
        </w:rPr>
      </w:pPr>
      <w:r w:rsidRPr="00A21129">
        <w:rPr>
          <w:rFonts w:ascii="Times New Roman" w:eastAsia="Times New Roman" w:hAnsi="Times New Roman" w:cs="Times New Roman"/>
          <w:noProof/>
          <w:sz w:val="24"/>
          <w:szCs w:val="24"/>
          <w:lang w:val="en-US"/>
        </w:rPr>
        <w:lastRenderedPageBreak/>
        <w:drawing>
          <wp:inline distT="0" distB="0" distL="0" distR="0" wp14:anchorId="5576EE8A" wp14:editId="77A69DF2">
            <wp:extent cx="4476115" cy="3498215"/>
            <wp:effectExtent l="0" t="0" r="635" b="6985"/>
            <wp:docPr id="5" name="Image 5" descr="F:\figure1g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igure1gp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6115" cy="3498215"/>
                    </a:xfrm>
                    <a:prstGeom prst="rect">
                      <a:avLst/>
                    </a:prstGeom>
                    <a:noFill/>
                    <a:ln>
                      <a:noFill/>
                    </a:ln>
                  </pic:spPr>
                </pic:pic>
              </a:graphicData>
            </a:graphic>
          </wp:inline>
        </w:drawing>
      </w:r>
    </w:p>
    <w:p w14:paraId="340BA694" w14:textId="337EA587" w:rsidR="007B0525" w:rsidRDefault="00CF2080">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1 </w:t>
      </w:r>
      <w:r>
        <w:rPr>
          <w:rFonts w:ascii="Times New Roman" w:eastAsia="Times New Roman" w:hAnsi="Times New Roman" w:cs="Times New Roman"/>
          <w:sz w:val="24"/>
          <w:szCs w:val="24"/>
        </w:rPr>
        <w:t xml:space="preserve">APC distribution for all journals that have a gold OA option. </w:t>
      </w:r>
    </w:p>
    <w:p w14:paraId="3E0253CF" w14:textId="77777777" w:rsidR="007B0525" w:rsidRDefault="007B0525">
      <w:pPr>
        <w:pStyle w:val="Normal1"/>
        <w:spacing w:line="480" w:lineRule="auto"/>
        <w:jc w:val="both"/>
        <w:rPr>
          <w:rFonts w:ascii="Times New Roman" w:eastAsia="Times New Roman" w:hAnsi="Times New Roman" w:cs="Times New Roman"/>
          <w:sz w:val="24"/>
          <w:szCs w:val="24"/>
        </w:rPr>
      </w:pPr>
    </w:p>
    <w:p w14:paraId="4DE84532" w14:textId="382CC6F2" w:rsidR="007B0525" w:rsidRPr="008542F5" w:rsidRDefault="00B87C3F">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CF2080">
        <w:rPr>
          <w:rFonts w:ascii="Times New Roman" w:eastAsia="Times New Roman" w:hAnsi="Times New Roman" w:cs="Times New Roman"/>
          <w:sz w:val="24"/>
          <w:szCs w:val="24"/>
        </w:rPr>
        <w:t>majority (8</w:t>
      </w:r>
      <w:r w:rsidR="00897DAE">
        <w:rPr>
          <w:rFonts w:ascii="Times New Roman" w:eastAsia="Times New Roman" w:hAnsi="Times New Roman" w:cs="Times New Roman"/>
          <w:sz w:val="24"/>
          <w:szCs w:val="24"/>
        </w:rPr>
        <w:t>4</w:t>
      </w:r>
      <w:r w:rsidR="00CF2080">
        <w:rPr>
          <w:rFonts w:ascii="Times New Roman" w:eastAsia="Times New Roman" w:hAnsi="Times New Roman" w:cs="Times New Roman"/>
          <w:sz w:val="24"/>
          <w:szCs w:val="24"/>
        </w:rPr>
        <w:t xml:space="preserve">%) of journals in our </w:t>
      </w:r>
      <w:r>
        <w:rPr>
          <w:rFonts w:ascii="Times New Roman" w:eastAsia="Times New Roman" w:hAnsi="Times New Roman" w:cs="Times New Roman"/>
          <w:sz w:val="24"/>
          <w:szCs w:val="24"/>
        </w:rPr>
        <w:t>database</w:t>
      </w:r>
      <w:r w:rsidR="00CF2080">
        <w:rPr>
          <w:rFonts w:ascii="Times New Roman" w:eastAsia="Times New Roman" w:hAnsi="Times New Roman" w:cs="Times New Roman"/>
          <w:sz w:val="24"/>
          <w:szCs w:val="24"/>
        </w:rPr>
        <w:t xml:space="preserve"> allow authors to share preprints of their articles (4</w:t>
      </w:r>
      <w:r w:rsidR="00897DAE">
        <w:rPr>
          <w:rFonts w:ascii="Times New Roman" w:eastAsia="Times New Roman" w:hAnsi="Times New Roman" w:cs="Times New Roman"/>
          <w:sz w:val="24"/>
          <w:szCs w:val="24"/>
        </w:rPr>
        <w:t>7</w:t>
      </w:r>
      <w:r w:rsidR="00CF2080">
        <w:rPr>
          <w:rFonts w:ascii="Times New Roman" w:eastAsia="Times New Roman" w:hAnsi="Times New Roman" w:cs="Times New Roman"/>
          <w:sz w:val="24"/>
          <w:szCs w:val="24"/>
        </w:rPr>
        <w:t>/5</w:t>
      </w:r>
      <w:r w:rsidR="007F5F7B">
        <w:rPr>
          <w:rFonts w:ascii="Times New Roman" w:eastAsia="Times New Roman" w:hAnsi="Times New Roman" w:cs="Times New Roman"/>
          <w:sz w:val="24"/>
          <w:szCs w:val="24"/>
        </w:rPr>
        <w:t>6</w:t>
      </w:r>
      <w:r w:rsidR="00CF2080">
        <w:rPr>
          <w:rFonts w:ascii="Times New Roman" w:eastAsia="Times New Roman" w:hAnsi="Times New Roman" w:cs="Times New Roman"/>
          <w:sz w:val="24"/>
          <w:szCs w:val="24"/>
        </w:rPr>
        <w:t xml:space="preserve">). Only 4 journals do not </w:t>
      </w:r>
      <w:r>
        <w:rPr>
          <w:rFonts w:ascii="Times New Roman" w:eastAsia="Times New Roman" w:hAnsi="Times New Roman" w:cs="Times New Roman"/>
          <w:sz w:val="24"/>
          <w:szCs w:val="24"/>
        </w:rPr>
        <w:t xml:space="preserve">allow </w:t>
      </w:r>
      <w:r w:rsidR="00CF2080">
        <w:rPr>
          <w:rFonts w:ascii="Times New Roman" w:eastAsia="Times New Roman" w:hAnsi="Times New Roman" w:cs="Times New Roman"/>
          <w:sz w:val="24"/>
          <w:szCs w:val="24"/>
        </w:rPr>
        <w:t xml:space="preserve">sharing </w:t>
      </w:r>
      <w:r>
        <w:rPr>
          <w:rFonts w:ascii="Times New Roman" w:eastAsia="Times New Roman" w:hAnsi="Times New Roman" w:cs="Times New Roman"/>
          <w:sz w:val="24"/>
          <w:szCs w:val="24"/>
        </w:rPr>
        <w:t xml:space="preserve">article preprints </w:t>
      </w:r>
      <w:r w:rsidR="00CF2080">
        <w:rPr>
          <w:rFonts w:ascii="Times New Roman" w:eastAsia="Times New Roman" w:hAnsi="Times New Roman" w:cs="Times New Roman"/>
          <w:sz w:val="24"/>
          <w:szCs w:val="24"/>
        </w:rPr>
        <w:t xml:space="preserve">(8%), all of </w:t>
      </w:r>
      <w:r w:rsidR="003B232E">
        <w:rPr>
          <w:rFonts w:ascii="Times New Roman" w:eastAsia="Times New Roman" w:hAnsi="Times New Roman" w:cs="Times New Roman"/>
          <w:sz w:val="24"/>
          <w:szCs w:val="24"/>
        </w:rPr>
        <w:t xml:space="preserve">which </w:t>
      </w:r>
      <w:r>
        <w:rPr>
          <w:rFonts w:ascii="Times New Roman" w:eastAsia="Times New Roman" w:hAnsi="Times New Roman" w:cs="Times New Roman"/>
          <w:sz w:val="24"/>
          <w:szCs w:val="24"/>
        </w:rPr>
        <w:t xml:space="preserve">being </w:t>
      </w:r>
      <w:r w:rsidR="003B232E">
        <w:rPr>
          <w:rFonts w:ascii="Times New Roman" w:eastAsia="Times New Roman" w:hAnsi="Times New Roman" w:cs="Times New Roman"/>
          <w:sz w:val="24"/>
          <w:szCs w:val="24"/>
        </w:rPr>
        <w:t xml:space="preserve">professional </w:t>
      </w:r>
      <w:r>
        <w:rPr>
          <w:rFonts w:ascii="Times New Roman" w:eastAsia="Times New Roman" w:hAnsi="Times New Roman" w:cs="Times New Roman"/>
          <w:sz w:val="24"/>
          <w:szCs w:val="24"/>
        </w:rPr>
        <w:t>society-</w:t>
      </w:r>
      <w:r w:rsidR="003B232E">
        <w:rPr>
          <w:rFonts w:ascii="Times New Roman" w:eastAsia="Times New Roman" w:hAnsi="Times New Roman" w:cs="Times New Roman"/>
          <w:sz w:val="24"/>
          <w:szCs w:val="24"/>
        </w:rPr>
        <w:t>based</w:t>
      </w:r>
      <w:r w:rsidR="00CF2080">
        <w:rPr>
          <w:rFonts w:ascii="Times New Roman" w:eastAsia="Times New Roman" w:hAnsi="Times New Roman" w:cs="Times New Roman"/>
          <w:sz w:val="24"/>
          <w:szCs w:val="24"/>
        </w:rPr>
        <w:t xml:space="preserve"> journals. </w:t>
      </w:r>
      <w:r w:rsidR="00677AA0">
        <w:rPr>
          <w:rFonts w:ascii="Times New Roman" w:eastAsia="Times New Roman" w:hAnsi="Times New Roman" w:cs="Times New Roman"/>
          <w:sz w:val="24"/>
          <w:szCs w:val="24"/>
        </w:rPr>
        <w:t xml:space="preserve">Five </w:t>
      </w:r>
      <w:r w:rsidR="00CF2080">
        <w:rPr>
          <w:rFonts w:ascii="Times New Roman" w:eastAsia="Times New Roman" w:hAnsi="Times New Roman" w:cs="Times New Roman"/>
          <w:sz w:val="24"/>
          <w:szCs w:val="24"/>
        </w:rPr>
        <w:t xml:space="preserve">journals </w:t>
      </w:r>
      <w:r>
        <w:rPr>
          <w:rFonts w:ascii="Times New Roman" w:eastAsia="Times New Roman" w:hAnsi="Times New Roman" w:cs="Times New Roman"/>
          <w:sz w:val="24"/>
          <w:szCs w:val="24"/>
        </w:rPr>
        <w:t xml:space="preserve">do </w:t>
      </w:r>
      <w:r w:rsidR="00CF2080">
        <w:rPr>
          <w:rFonts w:ascii="Times New Roman" w:eastAsia="Times New Roman" w:hAnsi="Times New Roman" w:cs="Times New Roman"/>
          <w:sz w:val="24"/>
          <w:szCs w:val="24"/>
        </w:rPr>
        <w:t xml:space="preserve">not have an explicit preprint policy (6%). For </w:t>
      </w:r>
      <w:proofErr w:type="spellStart"/>
      <w:r w:rsidR="00CF2080">
        <w:rPr>
          <w:rFonts w:ascii="Times New Roman" w:eastAsia="Times New Roman" w:hAnsi="Times New Roman" w:cs="Times New Roman"/>
          <w:sz w:val="24"/>
          <w:szCs w:val="24"/>
        </w:rPr>
        <w:t>postprints</w:t>
      </w:r>
      <w:proofErr w:type="spellEnd"/>
      <w:r w:rsidR="00CF2080">
        <w:rPr>
          <w:rFonts w:ascii="Times New Roman" w:eastAsia="Times New Roman" w:hAnsi="Times New Roman" w:cs="Times New Roman"/>
          <w:sz w:val="24"/>
          <w:szCs w:val="24"/>
        </w:rPr>
        <w:t xml:space="preserve">, the situation is </w:t>
      </w:r>
      <w:r w:rsidR="000C42A9">
        <w:rPr>
          <w:rFonts w:ascii="Times New Roman" w:eastAsia="Times New Roman" w:hAnsi="Times New Roman" w:cs="Times New Roman"/>
          <w:sz w:val="24"/>
          <w:szCs w:val="24"/>
        </w:rPr>
        <w:t>broadly</w:t>
      </w:r>
      <w:r w:rsidR="00CF2080">
        <w:rPr>
          <w:rFonts w:ascii="Times New Roman" w:eastAsia="Times New Roman" w:hAnsi="Times New Roman" w:cs="Times New Roman"/>
          <w:sz w:val="24"/>
          <w:szCs w:val="24"/>
        </w:rPr>
        <w:t xml:space="preserve"> similar. </w:t>
      </w:r>
      <w:r>
        <w:rPr>
          <w:rFonts w:ascii="Times New Roman" w:eastAsia="Times New Roman" w:hAnsi="Times New Roman" w:cs="Times New Roman"/>
          <w:sz w:val="24"/>
          <w:szCs w:val="24"/>
        </w:rPr>
        <w:t>Forty-</w:t>
      </w:r>
      <w:r w:rsidR="00677AA0">
        <w:rPr>
          <w:rFonts w:ascii="Times New Roman" w:eastAsia="Times New Roman" w:hAnsi="Times New Roman" w:cs="Times New Roman"/>
          <w:sz w:val="24"/>
          <w:szCs w:val="24"/>
        </w:rPr>
        <w:t xml:space="preserve">seven </w:t>
      </w:r>
      <w:r>
        <w:rPr>
          <w:rFonts w:ascii="Times New Roman" w:eastAsia="Times New Roman" w:hAnsi="Times New Roman" w:cs="Times New Roman"/>
          <w:sz w:val="24"/>
          <w:szCs w:val="24"/>
        </w:rPr>
        <w:t>journals</w:t>
      </w:r>
      <w:r w:rsidR="00CF2080">
        <w:rPr>
          <w:rFonts w:ascii="Times New Roman" w:eastAsia="Times New Roman" w:hAnsi="Times New Roman" w:cs="Times New Roman"/>
          <w:sz w:val="24"/>
          <w:szCs w:val="24"/>
        </w:rPr>
        <w:t xml:space="preserve"> allow </w:t>
      </w:r>
      <w:r>
        <w:rPr>
          <w:rFonts w:ascii="Times New Roman" w:eastAsia="Times New Roman" w:hAnsi="Times New Roman" w:cs="Times New Roman"/>
          <w:sz w:val="24"/>
          <w:szCs w:val="24"/>
        </w:rPr>
        <w:t xml:space="preserve">authors to share </w:t>
      </w:r>
      <w:proofErr w:type="spellStart"/>
      <w:r w:rsidR="00CF2080">
        <w:rPr>
          <w:rFonts w:ascii="Times New Roman" w:eastAsia="Times New Roman" w:hAnsi="Times New Roman" w:cs="Times New Roman"/>
          <w:sz w:val="24"/>
          <w:szCs w:val="24"/>
        </w:rPr>
        <w:t>postprints</w:t>
      </w:r>
      <w:proofErr w:type="spellEnd"/>
      <w:r w:rsidR="00CF2080">
        <w:rPr>
          <w:rFonts w:ascii="Times New Roman" w:eastAsia="Times New Roman" w:hAnsi="Times New Roman" w:cs="Times New Roman"/>
          <w:sz w:val="24"/>
          <w:szCs w:val="24"/>
        </w:rPr>
        <w:t xml:space="preserve"> (8</w:t>
      </w:r>
      <w:r w:rsidR="00677AA0">
        <w:rPr>
          <w:rFonts w:ascii="Times New Roman" w:eastAsia="Times New Roman" w:hAnsi="Times New Roman" w:cs="Times New Roman"/>
          <w:sz w:val="24"/>
          <w:szCs w:val="24"/>
        </w:rPr>
        <w:t>4</w:t>
      </w:r>
      <w:r w:rsidR="00CF2080">
        <w:rPr>
          <w:rFonts w:ascii="Times New Roman" w:eastAsia="Times New Roman" w:hAnsi="Times New Roman" w:cs="Times New Roman"/>
          <w:sz w:val="24"/>
          <w:szCs w:val="24"/>
        </w:rPr>
        <w:t xml:space="preserve">%), and only </w:t>
      </w:r>
      <w:r w:rsidR="00677AA0">
        <w:rPr>
          <w:rFonts w:ascii="Times New Roman" w:eastAsia="Times New Roman" w:hAnsi="Times New Roman" w:cs="Times New Roman"/>
          <w:sz w:val="24"/>
          <w:szCs w:val="24"/>
        </w:rPr>
        <w:t>4</w:t>
      </w:r>
      <w:r w:rsidR="00CF2080">
        <w:rPr>
          <w:rFonts w:ascii="Times New Roman" w:eastAsia="Times New Roman" w:hAnsi="Times New Roman" w:cs="Times New Roman"/>
          <w:sz w:val="24"/>
          <w:szCs w:val="24"/>
        </w:rPr>
        <w:t xml:space="preserve"> explicitly prohibit </w:t>
      </w:r>
      <w:proofErr w:type="spellStart"/>
      <w:r>
        <w:rPr>
          <w:rFonts w:ascii="Times New Roman" w:eastAsia="Times New Roman" w:hAnsi="Times New Roman" w:cs="Times New Roman"/>
          <w:sz w:val="24"/>
          <w:szCs w:val="24"/>
        </w:rPr>
        <w:t>postprint</w:t>
      </w:r>
      <w:proofErr w:type="spellEnd"/>
      <w:r>
        <w:rPr>
          <w:rFonts w:ascii="Times New Roman" w:eastAsia="Times New Roman" w:hAnsi="Times New Roman" w:cs="Times New Roman"/>
          <w:sz w:val="24"/>
          <w:szCs w:val="24"/>
        </w:rPr>
        <w:t xml:space="preserve"> </w:t>
      </w:r>
      <w:r w:rsidR="00CF2080">
        <w:rPr>
          <w:rFonts w:ascii="Times New Roman" w:eastAsia="Times New Roman" w:hAnsi="Times New Roman" w:cs="Times New Roman"/>
          <w:sz w:val="24"/>
          <w:szCs w:val="24"/>
        </w:rPr>
        <w:t>sharing (</w:t>
      </w:r>
      <w:r w:rsidR="00677AA0">
        <w:rPr>
          <w:rFonts w:ascii="Times New Roman" w:eastAsia="Times New Roman" w:hAnsi="Times New Roman" w:cs="Times New Roman"/>
          <w:sz w:val="24"/>
          <w:szCs w:val="24"/>
        </w:rPr>
        <w:t>8</w:t>
      </w:r>
      <w:r w:rsidR="00CF2080">
        <w:rPr>
          <w:rFonts w:ascii="Times New Roman" w:eastAsia="Times New Roman" w:hAnsi="Times New Roman" w:cs="Times New Roman"/>
          <w:sz w:val="24"/>
          <w:szCs w:val="24"/>
        </w:rPr>
        <w:t>%). F</w:t>
      </w:r>
      <w:r w:rsidR="00677AA0">
        <w:rPr>
          <w:rFonts w:ascii="Times New Roman" w:eastAsia="Times New Roman" w:hAnsi="Times New Roman" w:cs="Times New Roman"/>
          <w:sz w:val="24"/>
          <w:szCs w:val="24"/>
        </w:rPr>
        <w:t>ive</w:t>
      </w:r>
      <w:r w:rsidR="00CF2080">
        <w:rPr>
          <w:rFonts w:ascii="Times New Roman" w:eastAsia="Times New Roman" w:hAnsi="Times New Roman" w:cs="Times New Roman"/>
          <w:sz w:val="24"/>
          <w:szCs w:val="24"/>
        </w:rPr>
        <w:t xml:space="preserve"> journals do not have a clear </w:t>
      </w:r>
      <w:proofErr w:type="spellStart"/>
      <w:r w:rsidR="00CF2080">
        <w:rPr>
          <w:rFonts w:ascii="Times New Roman" w:eastAsia="Times New Roman" w:hAnsi="Times New Roman" w:cs="Times New Roman"/>
          <w:sz w:val="24"/>
          <w:szCs w:val="24"/>
        </w:rPr>
        <w:t>postprint</w:t>
      </w:r>
      <w:proofErr w:type="spellEnd"/>
      <w:r w:rsidR="00CF2080">
        <w:rPr>
          <w:rFonts w:ascii="Times New Roman" w:eastAsia="Times New Roman" w:hAnsi="Times New Roman" w:cs="Times New Roman"/>
          <w:sz w:val="24"/>
          <w:szCs w:val="24"/>
        </w:rPr>
        <w:t xml:space="preserve"> sharing policy (8%). The </w:t>
      </w:r>
      <w:r w:rsidR="00677AA0">
        <w:rPr>
          <w:rFonts w:ascii="Times New Roman" w:eastAsia="Times New Roman" w:hAnsi="Times New Roman" w:cs="Times New Roman"/>
          <w:sz w:val="24"/>
          <w:szCs w:val="24"/>
        </w:rPr>
        <w:t>4</w:t>
      </w:r>
      <w:r w:rsidR="00CF2080">
        <w:rPr>
          <w:rFonts w:ascii="Times New Roman" w:eastAsia="Times New Roman" w:hAnsi="Times New Roman" w:cs="Times New Roman"/>
          <w:sz w:val="24"/>
          <w:szCs w:val="24"/>
        </w:rPr>
        <w:t xml:space="preserve"> journals that prohibit sharing of </w:t>
      </w:r>
      <w:proofErr w:type="spellStart"/>
      <w:r w:rsidR="00CF2080">
        <w:rPr>
          <w:rFonts w:ascii="Times New Roman" w:eastAsia="Times New Roman" w:hAnsi="Times New Roman" w:cs="Times New Roman"/>
          <w:sz w:val="24"/>
          <w:szCs w:val="24"/>
        </w:rPr>
        <w:t>postprints</w:t>
      </w:r>
      <w:proofErr w:type="spellEnd"/>
      <w:r w:rsidR="00CF2080">
        <w:rPr>
          <w:rFonts w:ascii="Times New Roman" w:eastAsia="Times New Roman" w:hAnsi="Times New Roman" w:cs="Times New Roman"/>
          <w:sz w:val="24"/>
          <w:szCs w:val="24"/>
        </w:rPr>
        <w:t xml:space="preserve"> are the same that prohibit sharing of preprints. Journals from the large commercial </w:t>
      </w:r>
      <w:r w:rsidR="00953375">
        <w:rPr>
          <w:rFonts w:ascii="Times New Roman" w:eastAsia="Times New Roman" w:hAnsi="Times New Roman" w:cs="Times New Roman"/>
          <w:sz w:val="24"/>
          <w:szCs w:val="24"/>
        </w:rPr>
        <w:t>publisher</w:t>
      </w:r>
      <w:r w:rsidR="00CF2080">
        <w:rPr>
          <w:rFonts w:ascii="Times New Roman" w:eastAsia="Times New Roman" w:hAnsi="Times New Roman" w:cs="Times New Roman"/>
          <w:sz w:val="24"/>
          <w:szCs w:val="24"/>
        </w:rPr>
        <w:t>s (Elsevier, Springer Nature, Wiley) and</w:t>
      </w:r>
      <w:r w:rsidR="0095337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from most </w:t>
      </w:r>
      <w:r w:rsidR="00953375">
        <w:rPr>
          <w:rFonts w:ascii="Times New Roman" w:eastAsia="Times New Roman" w:hAnsi="Times New Roman" w:cs="Times New Roman"/>
          <w:sz w:val="24"/>
          <w:szCs w:val="24"/>
        </w:rPr>
        <w:t>professional</w:t>
      </w:r>
      <w:r w:rsidR="00CF2080">
        <w:rPr>
          <w:rFonts w:ascii="Times New Roman" w:eastAsia="Times New Roman" w:hAnsi="Times New Roman" w:cs="Times New Roman"/>
          <w:sz w:val="24"/>
          <w:szCs w:val="24"/>
        </w:rPr>
        <w:t xml:space="preserve"> societies </w:t>
      </w:r>
      <w:r w:rsidR="00CA1BD1">
        <w:rPr>
          <w:rFonts w:ascii="Times New Roman" w:eastAsia="Times New Roman" w:hAnsi="Times New Roman" w:cs="Times New Roman"/>
          <w:sz w:val="24"/>
          <w:szCs w:val="24"/>
        </w:rPr>
        <w:t xml:space="preserve">allow </w:t>
      </w:r>
      <w:r w:rsidR="00CF2080">
        <w:rPr>
          <w:rFonts w:ascii="Times New Roman" w:eastAsia="Times New Roman" w:hAnsi="Times New Roman" w:cs="Times New Roman"/>
          <w:sz w:val="24"/>
          <w:szCs w:val="24"/>
        </w:rPr>
        <w:t xml:space="preserve">sharing of </w:t>
      </w:r>
      <w:proofErr w:type="spellStart"/>
      <w:r w:rsidR="00CF2080">
        <w:rPr>
          <w:rFonts w:ascii="Times New Roman" w:eastAsia="Times New Roman" w:hAnsi="Times New Roman" w:cs="Times New Roman"/>
          <w:sz w:val="24"/>
          <w:szCs w:val="24"/>
        </w:rPr>
        <w:t>postprints</w:t>
      </w:r>
      <w:proofErr w:type="spellEnd"/>
      <w:r w:rsidR="00CF2080">
        <w:rPr>
          <w:rFonts w:ascii="Times New Roman" w:eastAsia="Times New Roman" w:hAnsi="Times New Roman" w:cs="Times New Roman"/>
          <w:sz w:val="24"/>
          <w:szCs w:val="24"/>
        </w:rPr>
        <w:t xml:space="preserve">. Earth </w:t>
      </w:r>
      <w:r>
        <w:rPr>
          <w:rFonts w:ascii="Times New Roman" w:eastAsia="Times New Roman" w:hAnsi="Times New Roman" w:cs="Times New Roman"/>
          <w:sz w:val="24"/>
          <w:szCs w:val="24"/>
        </w:rPr>
        <w:t>scientists</w:t>
      </w:r>
      <w:r w:rsidR="00CF2080">
        <w:rPr>
          <w:rFonts w:ascii="Times New Roman" w:eastAsia="Times New Roman" w:hAnsi="Times New Roman" w:cs="Times New Roman"/>
          <w:sz w:val="24"/>
          <w:szCs w:val="24"/>
        </w:rPr>
        <w:t xml:space="preserve">, including geochemists, are in the top group to pursue green road to OA (Bjork et </w:t>
      </w:r>
      <w:r w:rsidR="00CF2080">
        <w:rPr>
          <w:rFonts w:ascii="Times New Roman" w:eastAsia="Times New Roman" w:hAnsi="Times New Roman" w:cs="Times New Roman"/>
          <w:i/>
          <w:sz w:val="24"/>
          <w:szCs w:val="24"/>
        </w:rPr>
        <w:t>al.</w:t>
      </w:r>
      <w:r w:rsidR="00CF2080">
        <w:rPr>
          <w:rFonts w:ascii="Times New Roman" w:eastAsia="Times New Roman" w:hAnsi="Times New Roman" w:cs="Times New Roman"/>
          <w:sz w:val="24"/>
          <w:szCs w:val="24"/>
        </w:rPr>
        <w:t xml:space="preserve">, 2004). MDPI, which is a purely OA publisher, publishes a few journals in </w:t>
      </w:r>
      <w:r w:rsidR="00F910D2">
        <w:rPr>
          <w:rFonts w:ascii="Times New Roman" w:eastAsia="Times New Roman" w:hAnsi="Times New Roman" w:cs="Times New Roman"/>
          <w:sz w:val="24"/>
          <w:szCs w:val="24"/>
        </w:rPr>
        <w:t xml:space="preserve">Earth </w:t>
      </w:r>
      <w:r w:rsidR="00822159">
        <w:rPr>
          <w:rFonts w:ascii="Times New Roman" w:eastAsia="Times New Roman" w:hAnsi="Times New Roman" w:cs="Times New Roman"/>
          <w:sz w:val="24"/>
          <w:szCs w:val="24"/>
        </w:rPr>
        <w:t xml:space="preserve">Sciences </w:t>
      </w:r>
      <w:r w:rsidR="00F910D2">
        <w:rPr>
          <w:rFonts w:ascii="Times New Roman" w:eastAsia="Times New Roman" w:hAnsi="Times New Roman" w:cs="Times New Roman"/>
          <w:sz w:val="24"/>
          <w:szCs w:val="24"/>
        </w:rPr>
        <w:t xml:space="preserve">but does </w:t>
      </w:r>
      <w:r w:rsidR="00CF2080">
        <w:rPr>
          <w:rFonts w:ascii="Times New Roman" w:eastAsia="Times New Roman" w:hAnsi="Times New Roman" w:cs="Times New Roman"/>
          <w:sz w:val="24"/>
          <w:szCs w:val="24"/>
        </w:rPr>
        <w:t>no</w:t>
      </w:r>
      <w:r w:rsidR="00F910D2">
        <w:rPr>
          <w:rFonts w:ascii="Times New Roman" w:eastAsia="Times New Roman" w:hAnsi="Times New Roman" w:cs="Times New Roman"/>
          <w:sz w:val="24"/>
          <w:szCs w:val="24"/>
        </w:rPr>
        <w:t>t have</w:t>
      </w:r>
      <w:r w:rsidR="00CF2080">
        <w:rPr>
          <w:rFonts w:ascii="Times New Roman" w:eastAsia="Times New Roman" w:hAnsi="Times New Roman" w:cs="Times New Roman"/>
          <w:sz w:val="24"/>
          <w:szCs w:val="24"/>
        </w:rPr>
        <w:t xml:space="preserve"> dedicated geochemical titles</w:t>
      </w:r>
      <w:r w:rsidR="00953375">
        <w:rPr>
          <w:rFonts w:ascii="Times New Roman" w:eastAsia="Times New Roman" w:hAnsi="Times New Roman" w:cs="Times New Roman"/>
          <w:sz w:val="24"/>
          <w:szCs w:val="24"/>
        </w:rPr>
        <w:t>, although</w:t>
      </w:r>
      <w:r w:rsidR="00CF2080">
        <w:rPr>
          <w:rFonts w:ascii="Times New Roman" w:eastAsia="Times New Roman" w:hAnsi="Times New Roman" w:cs="Times New Roman"/>
          <w:sz w:val="24"/>
          <w:szCs w:val="24"/>
        </w:rPr>
        <w:t xml:space="preserve"> </w:t>
      </w:r>
      <w:r w:rsidR="00CF2080">
        <w:rPr>
          <w:rFonts w:ascii="Times New Roman" w:eastAsia="Times New Roman" w:hAnsi="Times New Roman" w:cs="Times New Roman"/>
          <w:i/>
          <w:sz w:val="24"/>
          <w:szCs w:val="24"/>
        </w:rPr>
        <w:t xml:space="preserve">Geosciences </w:t>
      </w:r>
      <w:r w:rsidR="00CF2080">
        <w:rPr>
          <w:rFonts w:ascii="Times New Roman" w:eastAsia="Times New Roman" w:hAnsi="Times New Roman" w:cs="Times New Roman"/>
          <w:sz w:val="24"/>
          <w:szCs w:val="24"/>
        </w:rPr>
        <w:t>ha</w:t>
      </w:r>
      <w:r w:rsidR="00953375">
        <w:rPr>
          <w:rFonts w:ascii="Times New Roman" w:eastAsia="Times New Roman" w:hAnsi="Times New Roman" w:cs="Times New Roman"/>
          <w:sz w:val="24"/>
          <w:szCs w:val="24"/>
        </w:rPr>
        <w:t>s</w:t>
      </w:r>
      <w:r w:rsidR="00CF2080">
        <w:rPr>
          <w:rFonts w:ascii="Times New Roman" w:eastAsia="Times New Roman" w:hAnsi="Times New Roman" w:cs="Times New Roman"/>
          <w:sz w:val="24"/>
          <w:szCs w:val="24"/>
        </w:rPr>
        <w:t xml:space="preserve"> a Geochemistry section. </w:t>
      </w:r>
      <w:proofErr w:type="spellStart"/>
      <w:r w:rsidR="00CF2080">
        <w:rPr>
          <w:rFonts w:ascii="Times New Roman" w:eastAsia="Times New Roman" w:hAnsi="Times New Roman" w:cs="Times New Roman"/>
          <w:sz w:val="24"/>
          <w:szCs w:val="24"/>
        </w:rPr>
        <w:t>Hindawi</w:t>
      </w:r>
      <w:proofErr w:type="spellEnd"/>
      <w:r w:rsidR="00CF2080">
        <w:rPr>
          <w:rFonts w:ascii="Times New Roman" w:eastAsia="Times New Roman" w:hAnsi="Times New Roman" w:cs="Times New Roman"/>
          <w:sz w:val="24"/>
          <w:szCs w:val="24"/>
        </w:rPr>
        <w:t xml:space="preserve">, another purely </w:t>
      </w:r>
      <w:r w:rsidR="00CF2080">
        <w:rPr>
          <w:rFonts w:ascii="Times New Roman" w:eastAsia="Times New Roman" w:hAnsi="Times New Roman" w:cs="Times New Roman"/>
          <w:sz w:val="24"/>
          <w:szCs w:val="24"/>
        </w:rPr>
        <w:lastRenderedPageBreak/>
        <w:t>OA publisher</w:t>
      </w:r>
      <w:r w:rsidR="00F910D2">
        <w:rPr>
          <w:rFonts w:ascii="Times New Roman" w:eastAsia="Times New Roman" w:hAnsi="Times New Roman" w:cs="Times New Roman"/>
          <w:sz w:val="24"/>
          <w:szCs w:val="24"/>
        </w:rPr>
        <w:t>,</w:t>
      </w:r>
      <w:r w:rsidR="00CF2080">
        <w:rPr>
          <w:rFonts w:ascii="Times New Roman" w:eastAsia="Times New Roman" w:hAnsi="Times New Roman" w:cs="Times New Roman"/>
          <w:sz w:val="24"/>
          <w:szCs w:val="24"/>
        </w:rPr>
        <w:t xml:space="preserve"> manages </w:t>
      </w:r>
      <w:r w:rsidR="00CF2080">
        <w:rPr>
          <w:rFonts w:ascii="Times New Roman" w:eastAsia="Times New Roman" w:hAnsi="Times New Roman" w:cs="Times New Roman"/>
          <w:i/>
          <w:sz w:val="24"/>
          <w:szCs w:val="24"/>
        </w:rPr>
        <w:t xml:space="preserve">Geofluids </w:t>
      </w:r>
      <w:r w:rsidR="00CF2080">
        <w:rPr>
          <w:rFonts w:ascii="Times New Roman" w:eastAsia="Times New Roman" w:hAnsi="Times New Roman" w:cs="Times New Roman"/>
          <w:sz w:val="24"/>
          <w:szCs w:val="24"/>
        </w:rPr>
        <w:t xml:space="preserve">and </w:t>
      </w:r>
      <w:r w:rsidR="00F910D2">
        <w:rPr>
          <w:rFonts w:ascii="Times New Roman" w:eastAsia="Times New Roman" w:hAnsi="Times New Roman" w:cs="Times New Roman"/>
          <w:sz w:val="24"/>
          <w:szCs w:val="24"/>
        </w:rPr>
        <w:t xml:space="preserve">a geochemistry </w:t>
      </w:r>
      <w:r w:rsidR="00CF2080">
        <w:rPr>
          <w:rFonts w:ascii="Times New Roman" w:eastAsia="Times New Roman" w:hAnsi="Times New Roman" w:cs="Times New Roman"/>
          <w:sz w:val="24"/>
          <w:szCs w:val="24"/>
        </w:rPr>
        <w:t xml:space="preserve">section in </w:t>
      </w:r>
      <w:r w:rsidR="00CF2080">
        <w:rPr>
          <w:rFonts w:ascii="Times New Roman" w:eastAsia="Times New Roman" w:hAnsi="Times New Roman" w:cs="Times New Roman"/>
          <w:i/>
          <w:sz w:val="24"/>
          <w:szCs w:val="24"/>
        </w:rPr>
        <w:t xml:space="preserve">Journal of Chemistry </w:t>
      </w:r>
      <w:r w:rsidR="00CF2080">
        <w:rPr>
          <w:rFonts w:ascii="Times New Roman" w:eastAsia="Times New Roman" w:hAnsi="Times New Roman" w:cs="Times New Roman"/>
          <w:sz w:val="24"/>
          <w:szCs w:val="24"/>
        </w:rPr>
        <w:t xml:space="preserve">(after </w:t>
      </w:r>
      <w:r w:rsidR="000C42A9">
        <w:rPr>
          <w:rFonts w:ascii="Times New Roman" w:eastAsia="Times New Roman" w:hAnsi="Times New Roman" w:cs="Times New Roman"/>
          <w:sz w:val="24"/>
          <w:szCs w:val="24"/>
        </w:rPr>
        <w:t xml:space="preserve">withdrawing the </w:t>
      </w:r>
      <w:r w:rsidR="00CF2080">
        <w:rPr>
          <w:rFonts w:ascii="Times New Roman" w:eastAsia="Times New Roman" w:hAnsi="Times New Roman" w:cs="Times New Roman"/>
          <w:i/>
          <w:sz w:val="24"/>
          <w:szCs w:val="24"/>
        </w:rPr>
        <w:t>Journal of Geochemistry</w:t>
      </w:r>
      <w:r w:rsidR="00CF2080">
        <w:rPr>
          <w:rFonts w:ascii="Times New Roman" w:eastAsia="Times New Roman" w:hAnsi="Times New Roman" w:cs="Times New Roman"/>
          <w:sz w:val="24"/>
          <w:szCs w:val="24"/>
        </w:rPr>
        <w:t xml:space="preserve">). </w:t>
      </w:r>
      <w:r w:rsidR="009550D5">
        <w:rPr>
          <w:rFonts w:ascii="Times New Roman" w:eastAsia="Times New Roman" w:hAnsi="Times New Roman" w:cs="Times New Roman"/>
          <w:sz w:val="24"/>
          <w:szCs w:val="24"/>
        </w:rPr>
        <w:t>T</w:t>
      </w:r>
      <w:r w:rsidR="00CF2080">
        <w:rPr>
          <w:rFonts w:ascii="Times New Roman" w:eastAsia="Times New Roman" w:hAnsi="Times New Roman" w:cs="Times New Roman"/>
          <w:sz w:val="24"/>
          <w:szCs w:val="24"/>
        </w:rPr>
        <w:t xml:space="preserve">he AGU publishes several newly-established journals in OA and promotes the green road to OA in the geochemistry field </w:t>
      </w:r>
      <w:r w:rsidR="009550D5">
        <w:rPr>
          <w:rFonts w:ascii="Times New Roman" w:eastAsia="Times New Roman" w:hAnsi="Times New Roman" w:cs="Times New Roman"/>
          <w:sz w:val="24"/>
          <w:szCs w:val="24"/>
        </w:rPr>
        <w:t>via</w:t>
      </w:r>
      <w:r w:rsidR="00CF2080">
        <w:rPr>
          <w:rFonts w:ascii="Times New Roman" w:eastAsia="Times New Roman" w:hAnsi="Times New Roman" w:cs="Times New Roman"/>
          <w:sz w:val="24"/>
          <w:szCs w:val="24"/>
        </w:rPr>
        <w:t xml:space="preserve"> a number of well-established journals (</w:t>
      </w:r>
      <w:r w:rsidR="009550D5">
        <w:rPr>
          <w:rFonts w:ascii="Times New Roman" w:eastAsia="Times New Roman" w:hAnsi="Times New Roman" w:cs="Times New Roman"/>
          <w:sz w:val="24"/>
          <w:szCs w:val="24"/>
        </w:rPr>
        <w:t>e.g.,</w:t>
      </w:r>
      <w:r w:rsidR="00CF2080">
        <w:rPr>
          <w:rFonts w:ascii="Times New Roman" w:eastAsia="Times New Roman" w:hAnsi="Times New Roman" w:cs="Times New Roman"/>
          <w:sz w:val="24"/>
          <w:szCs w:val="24"/>
        </w:rPr>
        <w:t xml:space="preserve"> </w:t>
      </w:r>
      <w:r w:rsidR="00CF2080">
        <w:rPr>
          <w:rFonts w:ascii="Times New Roman" w:eastAsia="Times New Roman" w:hAnsi="Times New Roman" w:cs="Times New Roman"/>
          <w:i/>
          <w:sz w:val="24"/>
          <w:szCs w:val="24"/>
        </w:rPr>
        <w:t>Geochemistry, Geophysics, Geosystems</w:t>
      </w:r>
      <w:r w:rsidR="009550D5">
        <w:rPr>
          <w:rFonts w:ascii="Times New Roman" w:eastAsia="Times New Roman" w:hAnsi="Times New Roman" w:cs="Times New Roman"/>
          <w:sz w:val="24"/>
          <w:szCs w:val="24"/>
        </w:rPr>
        <w:t>,</w:t>
      </w:r>
      <w:r w:rsidR="00CF2080">
        <w:rPr>
          <w:rFonts w:ascii="Times New Roman" w:eastAsia="Times New Roman" w:hAnsi="Times New Roman" w:cs="Times New Roman"/>
          <w:sz w:val="24"/>
          <w:szCs w:val="24"/>
        </w:rPr>
        <w:t xml:space="preserve"> </w:t>
      </w:r>
      <w:r w:rsidR="00CF2080">
        <w:rPr>
          <w:rFonts w:ascii="Times New Roman" w:eastAsia="Times New Roman" w:hAnsi="Times New Roman" w:cs="Times New Roman"/>
          <w:i/>
          <w:sz w:val="24"/>
          <w:szCs w:val="24"/>
        </w:rPr>
        <w:t>Journal of Geophysical Research-Solid Earth</w:t>
      </w:r>
      <w:r w:rsidR="00CF2080">
        <w:rPr>
          <w:rFonts w:ascii="Times New Roman" w:eastAsia="Times New Roman" w:hAnsi="Times New Roman" w:cs="Times New Roman"/>
          <w:sz w:val="24"/>
          <w:szCs w:val="24"/>
        </w:rPr>
        <w:t xml:space="preserve">). Authors </w:t>
      </w:r>
      <w:r w:rsidR="00F910D2">
        <w:rPr>
          <w:rFonts w:ascii="Times New Roman" w:eastAsia="Times New Roman" w:hAnsi="Times New Roman" w:cs="Times New Roman"/>
          <w:sz w:val="24"/>
          <w:szCs w:val="24"/>
        </w:rPr>
        <w:t>in AGU</w:t>
      </w:r>
      <w:r w:rsidR="00CF2080">
        <w:rPr>
          <w:rFonts w:ascii="Times New Roman" w:eastAsia="Times New Roman" w:hAnsi="Times New Roman" w:cs="Times New Roman"/>
          <w:sz w:val="24"/>
          <w:szCs w:val="24"/>
        </w:rPr>
        <w:t xml:space="preserve"> subscription-based journals are granted general permission to deposit the final published citable VOR of the article</w:t>
      </w:r>
      <w:r w:rsidR="00CF2080">
        <w:rPr>
          <w:rFonts w:ascii="Times New Roman" w:eastAsia="Times New Roman" w:hAnsi="Times New Roman" w:cs="Times New Roman"/>
          <w:color w:val="FF0000"/>
          <w:sz w:val="24"/>
          <w:szCs w:val="24"/>
        </w:rPr>
        <w:t xml:space="preserve"> </w:t>
      </w:r>
      <w:r w:rsidR="00CF2080">
        <w:rPr>
          <w:rFonts w:ascii="Times New Roman" w:eastAsia="Times New Roman" w:hAnsi="Times New Roman" w:cs="Times New Roman"/>
          <w:sz w:val="24"/>
          <w:szCs w:val="24"/>
        </w:rPr>
        <w:t>six months</w:t>
      </w:r>
      <w:r w:rsidR="00CF2080">
        <w:rPr>
          <w:rFonts w:ascii="Times New Roman" w:eastAsia="Times New Roman" w:hAnsi="Times New Roman" w:cs="Times New Roman"/>
          <w:color w:val="FF0000"/>
          <w:sz w:val="24"/>
          <w:szCs w:val="24"/>
        </w:rPr>
        <w:t xml:space="preserve"> </w:t>
      </w:r>
      <w:r w:rsidR="00CF2080">
        <w:rPr>
          <w:rFonts w:ascii="Times New Roman" w:eastAsia="Times New Roman" w:hAnsi="Times New Roman" w:cs="Times New Roman"/>
          <w:sz w:val="24"/>
          <w:szCs w:val="24"/>
        </w:rPr>
        <w:t xml:space="preserve">after official publication (Van der </w:t>
      </w:r>
      <w:proofErr w:type="spellStart"/>
      <w:r w:rsidR="00CF2080">
        <w:rPr>
          <w:rFonts w:ascii="Times New Roman" w:eastAsia="Times New Roman" w:hAnsi="Times New Roman" w:cs="Times New Roman"/>
          <w:sz w:val="24"/>
          <w:szCs w:val="24"/>
        </w:rPr>
        <w:t>Hilst</w:t>
      </w:r>
      <w:proofErr w:type="spellEnd"/>
      <w:r w:rsidR="00CF2080">
        <w:rPr>
          <w:rFonts w:ascii="Times New Roman" w:eastAsia="Times New Roman" w:hAnsi="Times New Roman" w:cs="Times New Roman"/>
          <w:sz w:val="24"/>
          <w:szCs w:val="24"/>
        </w:rPr>
        <w:t xml:space="preserve"> and Hanson, 2013). Springer's portfolio of OA journals, Springer</w:t>
      </w:r>
      <w:r w:rsidR="008542F5">
        <w:rPr>
          <w:rFonts w:ascii="Times New Roman" w:eastAsia="Times New Roman" w:hAnsi="Times New Roman" w:cs="Times New Roman"/>
          <w:sz w:val="24"/>
          <w:szCs w:val="24"/>
        </w:rPr>
        <w:t xml:space="preserve"> </w:t>
      </w:r>
      <w:r w:rsidR="00CF2080">
        <w:rPr>
          <w:rFonts w:ascii="Times New Roman" w:eastAsia="Times New Roman" w:hAnsi="Times New Roman" w:cs="Times New Roman"/>
          <w:sz w:val="24"/>
          <w:szCs w:val="24"/>
        </w:rPr>
        <w:t>Open, also includes a number of geochemistry titles</w:t>
      </w:r>
      <w:r w:rsidR="002B6FE6">
        <w:rPr>
          <w:rFonts w:ascii="Times New Roman" w:eastAsia="Times New Roman" w:hAnsi="Times New Roman" w:cs="Times New Roman"/>
          <w:sz w:val="24"/>
          <w:szCs w:val="24"/>
        </w:rPr>
        <w:t xml:space="preserve"> (including </w:t>
      </w:r>
      <w:r w:rsidR="002B6FE6" w:rsidRPr="002B6FE6">
        <w:rPr>
          <w:rFonts w:ascii="Times New Roman" w:eastAsia="Times New Roman" w:hAnsi="Times New Roman" w:cs="Times New Roman"/>
          <w:i/>
          <w:sz w:val="24"/>
          <w:szCs w:val="24"/>
        </w:rPr>
        <w:t>Aquatic Geochemistry</w:t>
      </w:r>
      <w:r w:rsidR="002B6FE6">
        <w:rPr>
          <w:rFonts w:ascii="Times New Roman" w:eastAsia="Times New Roman" w:hAnsi="Times New Roman" w:cs="Times New Roman"/>
          <w:sz w:val="24"/>
          <w:szCs w:val="24"/>
        </w:rPr>
        <w:t xml:space="preserve">, </w:t>
      </w:r>
      <w:r w:rsidR="002B6FE6" w:rsidRPr="002B6FE6">
        <w:rPr>
          <w:rFonts w:ascii="Times New Roman" w:eastAsia="Times New Roman" w:hAnsi="Times New Roman" w:cs="Times New Roman"/>
          <w:i/>
          <w:sz w:val="24"/>
          <w:szCs w:val="24"/>
        </w:rPr>
        <w:t>Biogeochemistry</w:t>
      </w:r>
      <w:r w:rsidR="002B6FE6">
        <w:rPr>
          <w:rFonts w:ascii="Times New Roman" w:eastAsia="Times New Roman" w:hAnsi="Times New Roman" w:cs="Times New Roman"/>
          <w:sz w:val="24"/>
          <w:szCs w:val="24"/>
        </w:rPr>
        <w:t xml:space="preserve"> </w:t>
      </w:r>
      <w:r w:rsidR="000C42A9">
        <w:rPr>
          <w:rFonts w:ascii="Times New Roman" w:eastAsia="Times New Roman" w:hAnsi="Times New Roman" w:cs="Times New Roman"/>
          <w:sz w:val="24"/>
          <w:szCs w:val="24"/>
        </w:rPr>
        <w:t>and</w:t>
      </w:r>
      <w:r w:rsidR="002B6FE6">
        <w:rPr>
          <w:rFonts w:ascii="Times New Roman" w:eastAsia="Times New Roman" w:hAnsi="Times New Roman" w:cs="Times New Roman"/>
          <w:sz w:val="24"/>
          <w:szCs w:val="24"/>
        </w:rPr>
        <w:t xml:space="preserve"> </w:t>
      </w:r>
      <w:r w:rsidR="002B6FE6" w:rsidRPr="002B6FE6">
        <w:rPr>
          <w:rFonts w:ascii="Times New Roman" w:eastAsia="Times New Roman" w:hAnsi="Times New Roman" w:cs="Times New Roman"/>
          <w:i/>
          <w:sz w:val="24"/>
          <w:szCs w:val="24"/>
        </w:rPr>
        <w:t>Environmental Ge</w:t>
      </w:r>
      <w:r w:rsidR="007A6FE2">
        <w:rPr>
          <w:rFonts w:ascii="Times New Roman" w:eastAsia="Times New Roman" w:hAnsi="Times New Roman" w:cs="Times New Roman"/>
          <w:i/>
          <w:sz w:val="24"/>
          <w:szCs w:val="24"/>
        </w:rPr>
        <w:t>o</w:t>
      </w:r>
      <w:r w:rsidR="002B6FE6" w:rsidRPr="002B6FE6">
        <w:rPr>
          <w:rFonts w:ascii="Times New Roman" w:eastAsia="Times New Roman" w:hAnsi="Times New Roman" w:cs="Times New Roman"/>
          <w:i/>
          <w:sz w:val="24"/>
          <w:szCs w:val="24"/>
        </w:rPr>
        <w:t>chemistry and Health</w:t>
      </w:r>
      <w:r w:rsidR="002B6FE6">
        <w:rPr>
          <w:rFonts w:ascii="Times New Roman" w:eastAsia="Times New Roman" w:hAnsi="Times New Roman" w:cs="Times New Roman"/>
          <w:sz w:val="24"/>
          <w:szCs w:val="24"/>
        </w:rPr>
        <w:t>)</w:t>
      </w:r>
      <w:r w:rsidR="00CF2080">
        <w:rPr>
          <w:rFonts w:ascii="Times New Roman" w:eastAsia="Times New Roman" w:hAnsi="Times New Roman" w:cs="Times New Roman"/>
          <w:sz w:val="24"/>
          <w:szCs w:val="24"/>
        </w:rPr>
        <w:t xml:space="preserve">. </w:t>
      </w:r>
      <w:r w:rsidR="004936CF">
        <w:rPr>
          <w:rFonts w:ascii="Times New Roman" w:eastAsia="Times New Roman" w:hAnsi="Times New Roman" w:cs="Times New Roman"/>
          <w:sz w:val="24"/>
          <w:szCs w:val="24"/>
        </w:rPr>
        <w:t>T</w:t>
      </w:r>
      <w:r w:rsidR="00CF2080">
        <w:rPr>
          <w:rFonts w:ascii="Times New Roman" w:eastAsia="Times New Roman" w:hAnsi="Times New Roman" w:cs="Times New Roman"/>
          <w:sz w:val="24"/>
          <w:szCs w:val="24"/>
        </w:rPr>
        <w:t xml:space="preserve">he first transitions from subscription-based to full-OA journals have already taken place. </w:t>
      </w:r>
      <w:r w:rsidR="000C42A9">
        <w:rPr>
          <w:rFonts w:ascii="Times New Roman" w:eastAsia="Times New Roman" w:hAnsi="Times New Roman" w:cs="Times New Roman"/>
          <w:sz w:val="24"/>
          <w:szCs w:val="24"/>
        </w:rPr>
        <w:t xml:space="preserve">In the </w:t>
      </w:r>
      <w:r w:rsidR="00CF2080">
        <w:rPr>
          <w:rFonts w:ascii="Times New Roman" w:eastAsia="Times New Roman" w:hAnsi="Times New Roman" w:cs="Times New Roman"/>
          <w:sz w:val="24"/>
          <w:szCs w:val="24"/>
        </w:rPr>
        <w:t xml:space="preserve">2000s, </w:t>
      </w:r>
      <w:r w:rsidR="00CF2080">
        <w:rPr>
          <w:rFonts w:ascii="Times New Roman" w:eastAsia="Times New Roman" w:hAnsi="Times New Roman" w:cs="Times New Roman"/>
          <w:i/>
          <w:sz w:val="24"/>
          <w:szCs w:val="24"/>
        </w:rPr>
        <w:t>Geochemical Transactions</w:t>
      </w:r>
      <w:r w:rsidR="00CF2080">
        <w:rPr>
          <w:rFonts w:ascii="Times New Roman" w:eastAsia="Times New Roman" w:hAnsi="Times New Roman" w:cs="Times New Roman"/>
          <w:sz w:val="24"/>
          <w:szCs w:val="24"/>
        </w:rPr>
        <w:t xml:space="preserve"> move</w:t>
      </w:r>
      <w:r w:rsidR="009550D5">
        <w:rPr>
          <w:rFonts w:ascii="Times New Roman" w:eastAsia="Times New Roman" w:hAnsi="Times New Roman" w:cs="Times New Roman"/>
          <w:sz w:val="24"/>
          <w:szCs w:val="24"/>
        </w:rPr>
        <w:t>d</w:t>
      </w:r>
      <w:r w:rsidR="00CF2080">
        <w:rPr>
          <w:rFonts w:ascii="Times New Roman" w:eastAsia="Times New Roman" w:hAnsi="Times New Roman" w:cs="Times New Roman"/>
          <w:sz w:val="24"/>
          <w:szCs w:val="24"/>
        </w:rPr>
        <w:t xml:space="preserve"> toward full OA (</w:t>
      </w:r>
      <w:proofErr w:type="spellStart"/>
      <w:r w:rsidR="00CF2080">
        <w:rPr>
          <w:rFonts w:ascii="Times New Roman" w:eastAsia="Times New Roman" w:hAnsi="Times New Roman" w:cs="Times New Roman"/>
          <w:sz w:val="24"/>
          <w:szCs w:val="24"/>
        </w:rPr>
        <w:t>Schoonen</w:t>
      </w:r>
      <w:proofErr w:type="spellEnd"/>
      <w:r w:rsidR="00CF2080">
        <w:rPr>
          <w:rFonts w:ascii="Times New Roman" w:eastAsia="Times New Roman" w:hAnsi="Times New Roman" w:cs="Times New Roman"/>
          <w:sz w:val="24"/>
          <w:szCs w:val="24"/>
        </w:rPr>
        <w:t xml:space="preserve"> et </w:t>
      </w:r>
      <w:r w:rsidR="00CF2080">
        <w:rPr>
          <w:rFonts w:ascii="Times New Roman" w:eastAsia="Times New Roman" w:hAnsi="Times New Roman" w:cs="Times New Roman"/>
          <w:i/>
          <w:sz w:val="24"/>
          <w:szCs w:val="24"/>
        </w:rPr>
        <w:t>al.</w:t>
      </w:r>
      <w:r w:rsidR="00CF2080">
        <w:rPr>
          <w:rFonts w:ascii="Times New Roman" w:eastAsia="Times New Roman" w:hAnsi="Times New Roman" w:cs="Times New Roman"/>
          <w:sz w:val="24"/>
          <w:szCs w:val="24"/>
        </w:rPr>
        <w:t xml:space="preserve">, 2006).  In 2012, </w:t>
      </w:r>
      <w:r w:rsidR="00F910D2">
        <w:rPr>
          <w:rFonts w:ascii="Times New Roman" w:eastAsia="Times New Roman" w:hAnsi="Times New Roman" w:cs="Times New Roman"/>
          <w:sz w:val="24"/>
          <w:szCs w:val="24"/>
        </w:rPr>
        <w:t xml:space="preserve">the </w:t>
      </w:r>
      <w:r w:rsidR="00CF2080">
        <w:rPr>
          <w:rFonts w:ascii="Times New Roman" w:eastAsia="Times New Roman" w:hAnsi="Times New Roman" w:cs="Times New Roman"/>
          <w:sz w:val="24"/>
          <w:szCs w:val="24"/>
        </w:rPr>
        <w:t>EAG release</w:t>
      </w:r>
      <w:r w:rsidR="009550D5">
        <w:rPr>
          <w:rFonts w:ascii="Times New Roman" w:eastAsia="Times New Roman" w:hAnsi="Times New Roman" w:cs="Times New Roman"/>
          <w:sz w:val="24"/>
          <w:szCs w:val="24"/>
        </w:rPr>
        <w:t>d</w:t>
      </w:r>
      <w:r w:rsidR="00CF2080">
        <w:rPr>
          <w:rFonts w:ascii="Times New Roman" w:eastAsia="Times New Roman" w:hAnsi="Times New Roman" w:cs="Times New Roman"/>
          <w:sz w:val="24"/>
          <w:szCs w:val="24"/>
        </w:rPr>
        <w:t xml:space="preserve"> i</w:t>
      </w:r>
      <w:r w:rsidR="009550D5">
        <w:rPr>
          <w:rFonts w:ascii="Times New Roman" w:eastAsia="Times New Roman" w:hAnsi="Times New Roman" w:cs="Times New Roman"/>
          <w:sz w:val="24"/>
          <w:szCs w:val="24"/>
        </w:rPr>
        <w:t>t</w:t>
      </w:r>
      <w:r w:rsidR="00CF2080">
        <w:rPr>
          <w:rFonts w:ascii="Times New Roman" w:eastAsia="Times New Roman" w:hAnsi="Times New Roman" w:cs="Times New Roman"/>
          <w:sz w:val="24"/>
          <w:szCs w:val="24"/>
        </w:rPr>
        <w:t xml:space="preserve">s new title </w:t>
      </w:r>
      <w:r w:rsidR="00CF2080">
        <w:rPr>
          <w:rFonts w:ascii="Times New Roman" w:eastAsia="Times New Roman" w:hAnsi="Times New Roman" w:cs="Times New Roman"/>
          <w:i/>
          <w:sz w:val="24"/>
          <w:szCs w:val="24"/>
        </w:rPr>
        <w:t>Geochemical Perspectives</w:t>
      </w:r>
      <w:r w:rsidR="009550D5">
        <w:rPr>
          <w:rFonts w:ascii="Times New Roman" w:eastAsia="Times New Roman" w:hAnsi="Times New Roman" w:cs="Times New Roman"/>
          <w:sz w:val="24"/>
          <w:szCs w:val="24"/>
        </w:rPr>
        <w:t xml:space="preserve">, which was </w:t>
      </w:r>
      <w:r w:rsidR="00CF2080">
        <w:rPr>
          <w:rFonts w:ascii="Times New Roman" w:eastAsia="Times New Roman" w:hAnsi="Times New Roman" w:cs="Times New Roman"/>
          <w:sz w:val="24"/>
          <w:szCs w:val="24"/>
        </w:rPr>
        <w:t xml:space="preserve">followed in 2015 by </w:t>
      </w:r>
      <w:r w:rsidR="00CF2080">
        <w:rPr>
          <w:rFonts w:ascii="Times New Roman" w:eastAsia="Times New Roman" w:hAnsi="Times New Roman" w:cs="Times New Roman"/>
          <w:i/>
          <w:sz w:val="24"/>
          <w:szCs w:val="24"/>
        </w:rPr>
        <w:t xml:space="preserve">Geochemical Perspectives Letters. </w:t>
      </w:r>
      <w:r w:rsidR="00CF2080">
        <w:rPr>
          <w:rFonts w:ascii="Times New Roman" w:eastAsia="Times New Roman" w:hAnsi="Times New Roman" w:cs="Times New Roman"/>
          <w:sz w:val="24"/>
          <w:szCs w:val="24"/>
        </w:rPr>
        <w:t xml:space="preserve"> </w:t>
      </w:r>
      <w:r w:rsidR="009550D5">
        <w:rPr>
          <w:rFonts w:ascii="Times New Roman" w:eastAsia="Times New Roman" w:hAnsi="Times New Roman" w:cs="Times New Roman"/>
          <w:sz w:val="24"/>
          <w:szCs w:val="24"/>
        </w:rPr>
        <w:t xml:space="preserve">Finally, </w:t>
      </w:r>
      <w:r w:rsidR="00CF2080">
        <w:rPr>
          <w:rFonts w:ascii="Times New Roman" w:eastAsia="Times New Roman" w:hAnsi="Times New Roman" w:cs="Times New Roman"/>
          <w:sz w:val="24"/>
          <w:szCs w:val="24"/>
        </w:rPr>
        <w:t>Elsevier launched its title</w:t>
      </w:r>
      <w:r w:rsidR="00CF2080">
        <w:rPr>
          <w:rFonts w:ascii="Times New Roman" w:eastAsia="Times New Roman" w:hAnsi="Times New Roman" w:cs="Times New Roman"/>
          <w:i/>
          <w:sz w:val="24"/>
          <w:szCs w:val="24"/>
        </w:rPr>
        <w:t xml:space="preserve"> Results in Geochemistry</w:t>
      </w:r>
      <w:r w:rsidR="009550D5">
        <w:rPr>
          <w:rFonts w:ascii="Times New Roman" w:eastAsia="Times New Roman" w:hAnsi="Times New Roman" w:cs="Times New Roman"/>
          <w:sz w:val="24"/>
          <w:szCs w:val="24"/>
        </w:rPr>
        <w:t xml:space="preserve"> in the autumn of 2019.</w:t>
      </w:r>
    </w:p>
    <w:p w14:paraId="62B37AD6" w14:textId="77777777" w:rsidR="007B0525" w:rsidRDefault="007B0525">
      <w:pPr>
        <w:pStyle w:val="Normal1"/>
        <w:spacing w:line="480" w:lineRule="auto"/>
        <w:jc w:val="both"/>
        <w:rPr>
          <w:rFonts w:ascii="Times New Roman" w:eastAsia="Times New Roman" w:hAnsi="Times New Roman" w:cs="Times New Roman"/>
          <w:sz w:val="24"/>
          <w:szCs w:val="24"/>
        </w:rPr>
      </w:pPr>
    </w:p>
    <w:p w14:paraId="1A7C3E42" w14:textId="31658390" w:rsidR="007B0525" w:rsidRDefault="00CF2080" w:rsidP="001A4B0A">
      <w:pPr>
        <w:pStyle w:val="Normal1"/>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Overall, 4</w:t>
      </w:r>
      <w:r w:rsidR="00677AA0">
        <w:rPr>
          <w:rFonts w:ascii="Times New Roman" w:eastAsia="Times New Roman" w:hAnsi="Times New Roman" w:cs="Times New Roman"/>
          <w:sz w:val="24"/>
          <w:szCs w:val="24"/>
        </w:rPr>
        <w:t>9</w:t>
      </w:r>
      <w:r>
        <w:rPr>
          <w:rFonts w:ascii="Times New Roman" w:eastAsia="Times New Roman" w:hAnsi="Times New Roman" w:cs="Times New Roman"/>
          <w:sz w:val="24"/>
          <w:szCs w:val="24"/>
        </w:rPr>
        <w:t>/5</w:t>
      </w:r>
      <w:r w:rsidR="00677AA0">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journals (</w:t>
      </w:r>
      <w:r w:rsidR="00677AA0">
        <w:rPr>
          <w:rFonts w:ascii="Times New Roman" w:eastAsia="Times New Roman" w:hAnsi="Times New Roman" w:cs="Times New Roman"/>
          <w:sz w:val="24"/>
          <w:szCs w:val="24"/>
        </w:rPr>
        <w:t>88</w:t>
      </w:r>
      <w:r>
        <w:rPr>
          <w:rFonts w:ascii="Times New Roman" w:eastAsia="Times New Roman" w:hAnsi="Times New Roman" w:cs="Times New Roman"/>
          <w:sz w:val="24"/>
          <w:szCs w:val="24"/>
        </w:rPr>
        <w:t>%) have an entry in SHERPA/</w:t>
      </w:r>
      <w:proofErr w:type="spellStart"/>
      <w:r>
        <w:rPr>
          <w:rFonts w:ascii="Times New Roman" w:eastAsia="Times New Roman" w:hAnsi="Times New Roman" w:cs="Times New Roman"/>
          <w:sz w:val="24"/>
          <w:szCs w:val="24"/>
        </w:rPr>
        <w:t>RoMEO</w:t>
      </w:r>
      <w:proofErr w:type="spellEnd"/>
      <w:r>
        <w:rPr>
          <w:rFonts w:ascii="Times New Roman" w:eastAsia="Times New Roman" w:hAnsi="Times New Roman" w:cs="Times New Roman"/>
          <w:sz w:val="24"/>
          <w:szCs w:val="24"/>
        </w:rPr>
        <w:t xml:space="preserve">, </w:t>
      </w:r>
      <w:r w:rsidR="00F910D2">
        <w:rPr>
          <w:rFonts w:ascii="Times New Roman" w:eastAsia="Times New Roman" w:hAnsi="Times New Roman" w:cs="Times New Roman"/>
          <w:sz w:val="24"/>
          <w:szCs w:val="24"/>
        </w:rPr>
        <w:t xml:space="preserve">among which </w:t>
      </w:r>
      <w:r>
        <w:rPr>
          <w:rFonts w:ascii="Times New Roman" w:eastAsia="Times New Roman" w:hAnsi="Times New Roman" w:cs="Times New Roman"/>
          <w:sz w:val="24"/>
          <w:szCs w:val="24"/>
        </w:rPr>
        <w:t>3</w:t>
      </w:r>
      <w:r w:rsidR="00677AA0">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are </w:t>
      </w:r>
      <w:r w:rsidR="00710ED9">
        <w:rPr>
          <w:rFonts w:ascii="Times New Roman" w:eastAsia="Times New Roman" w:hAnsi="Times New Roman" w:cs="Times New Roman"/>
          <w:sz w:val="24"/>
          <w:szCs w:val="24"/>
        </w:rPr>
        <w:t>“</w:t>
      </w:r>
      <w:r>
        <w:rPr>
          <w:rFonts w:ascii="Times New Roman" w:eastAsia="Times New Roman" w:hAnsi="Times New Roman" w:cs="Times New Roman"/>
          <w:sz w:val="24"/>
          <w:szCs w:val="24"/>
        </w:rPr>
        <w:t>green</w:t>
      </w:r>
      <w:r w:rsidR="00710ED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 </w:t>
      </w:r>
      <w:r w:rsidR="00710ED9">
        <w:rPr>
          <w:rFonts w:ascii="Times New Roman" w:eastAsia="Times New Roman" w:hAnsi="Times New Roman" w:cs="Times New Roman"/>
          <w:sz w:val="24"/>
          <w:szCs w:val="24"/>
        </w:rPr>
        <w:t>“</w:t>
      </w:r>
      <w:r>
        <w:rPr>
          <w:rFonts w:ascii="Times New Roman" w:eastAsia="Times New Roman" w:hAnsi="Times New Roman" w:cs="Times New Roman"/>
          <w:sz w:val="24"/>
          <w:szCs w:val="24"/>
        </w:rPr>
        <w:t>blue</w:t>
      </w:r>
      <w:r w:rsidR="00710ED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4 </w:t>
      </w:r>
      <w:r w:rsidR="00710ED9">
        <w:rPr>
          <w:rFonts w:ascii="Times New Roman" w:eastAsia="Times New Roman" w:hAnsi="Times New Roman" w:cs="Times New Roman"/>
          <w:sz w:val="24"/>
          <w:szCs w:val="24"/>
        </w:rPr>
        <w:t>“</w:t>
      </w:r>
      <w:r>
        <w:rPr>
          <w:rFonts w:ascii="Times New Roman" w:eastAsia="Times New Roman" w:hAnsi="Times New Roman" w:cs="Times New Roman"/>
          <w:sz w:val="24"/>
          <w:szCs w:val="24"/>
        </w:rPr>
        <w:t>yellow</w:t>
      </w:r>
      <w:r w:rsidR="00710ED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6 </w:t>
      </w:r>
      <w:r w:rsidR="00710ED9">
        <w:rPr>
          <w:rFonts w:ascii="Times New Roman" w:eastAsia="Times New Roman" w:hAnsi="Times New Roman" w:cs="Times New Roman"/>
          <w:sz w:val="24"/>
          <w:szCs w:val="24"/>
        </w:rPr>
        <w:t>“</w:t>
      </w:r>
      <w:r>
        <w:rPr>
          <w:rFonts w:ascii="Times New Roman" w:eastAsia="Times New Roman" w:hAnsi="Times New Roman" w:cs="Times New Roman"/>
          <w:sz w:val="24"/>
          <w:szCs w:val="24"/>
        </w:rPr>
        <w:t>white</w:t>
      </w:r>
      <w:r w:rsidR="00710ED9">
        <w:rPr>
          <w:rFonts w:ascii="Times New Roman" w:eastAsia="Times New Roman" w:hAnsi="Times New Roman" w:cs="Times New Roman"/>
          <w:sz w:val="24"/>
          <w:szCs w:val="24"/>
        </w:rPr>
        <w:t>”</w:t>
      </w:r>
      <w:r w:rsidR="009073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(Figure 2).</w:t>
      </w:r>
    </w:p>
    <w:p w14:paraId="2B6D2DA3" w14:textId="52DE2484" w:rsidR="007B0525" w:rsidRDefault="00A21129">
      <w:pPr>
        <w:pStyle w:val="Normal1"/>
        <w:spacing w:line="480" w:lineRule="auto"/>
        <w:jc w:val="both"/>
        <w:rPr>
          <w:rFonts w:ascii="Times New Roman" w:eastAsia="Times New Roman" w:hAnsi="Times New Roman" w:cs="Times New Roman"/>
          <w:sz w:val="24"/>
          <w:szCs w:val="24"/>
        </w:rPr>
      </w:pPr>
      <w:r w:rsidRPr="00A21129">
        <w:rPr>
          <w:rFonts w:ascii="Times New Roman" w:eastAsia="Times New Roman" w:hAnsi="Times New Roman" w:cs="Times New Roman"/>
          <w:noProof/>
          <w:sz w:val="24"/>
          <w:szCs w:val="24"/>
          <w:lang w:val="en-US"/>
        </w:rPr>
        <w:drawing>
          <wp:inline distT="0" distB="0" distL="0" distR="0" wp14:anchorId="154FD0BB" wp14:editId="271153CB">
            <wp:extent cx="4231640" cy="1786255"/>
            <wp:effectExtent l="0" t="0" r="0" b="4445"/>
            <wp:docPr id="6" name="Image 6" descr="F:\figure2g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figure2gp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1640" cy="1786255"/>
                    </a:xfrm>
                    <a:prstGeom prst="rect">
                      <a:avLst/>
                    </a:prstGeom>
                    <a:noFill/>
                    <a:ln>
                      <a:noFill/>
                    </a:ln>
                  </pic:spPr>
                </pic:pic>
              </a:graphicData>
            </a:graphic>
          </wp:inline>
        </w:drawing>
      </w:r>
    </w:p>
    <w:p w14:paraId="167CA0E2" w14:textId="6B65CA58" w:rsidR="007B0525" w:rsidRDefault="00CF2080">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Figure 2 </w:t>
      </w:r>
      <w:r>
        <w:rPr>
          <w:rFonts w:ascii="Times New Roman" w:eastAsia="Times New Roman" w:hAnsi="Times New Roman" w:cs="Times New Roman"/>
          <w:sz w:val="24"/>
          <w:szCs w:val="24"/>
        </w:rPr>
        <w:t>SHERPA/</w:t>
      </w:r>
      <w:proofErr w:type="spellStart"/>
      <w:r>
        <w:rPr>
          <w:rFonts w:ascii="Times New Roman" w:eastAsia="Times New Roman" w:hAnsi="Times New Roman" w:cs="Times New Roman"/>
          <w:sz w:val="24"/>
          <w:szCs w:val="24"/>
        </w:rPr>
        <w:t>RoMEO</w:t>
      </w:r>
      <w:proofErr w:type="spellEnd"/>
      <w:r>
        <w:rPr>
          <w:rFonts w:ascii="Times New Roman" w:eastAsia="Times New Roman" w:hAnsi="Times New Roman" w:cs="Times New Roman"/>
          <w:sz w:val="24"/>
          <w:szCs w:val="24"/>
        </w:rPr>
        <w:t xml:space="preserve"> colors.</w:t>
      </w:r>
      <w:r w:rsidR="00F910D2">
        <w:rPr>
          <w:rFonts w:ascii="Times New Roman" w:eastAsia="Times New Roman" w:hAnsi="Times New Roman" w:cs="Times New Roman"/>
          <w:sz w:val="24"/>
          <w:szCs w:val="24"/>
        </w:rPr>
        <w:t xml:space="preserve"> </w:t>
      </w:r>
      <w:hyperlink r:id="rId15">
        <w:r w:rsidR="00F910D2">
          <w:rPr>
            <w:rFonts w:ascii="Times New Roman" w:eastAsia="Times New Roman" w:hAnsi="Times New Roman" w:cs="Times New Roman"/>
            <w:sz w:val="24"/>
            <w:szCs w:val="24"/>
          </w:rPr>
          <w:t>Green</w:t>
        </w:r>
      </w:hyperlink>
      <w:r w:rsidR="00F910D2">
        <w:rPr>
          <w:rFonts w:ascii="Times New Roman" w:eastAsia="Times New Roman" w:hAnsi="Times New Roman" w:cs="Times New Roman"/>
          <w:sz w:val="24"/>
          <w:szCs w:val="24"/>
        </w:rPr>
        <w:t xml:space="preserve"> indicates that preprints and </w:t>
      </w:r>
      <w:proofErr w:type="spellStart"/>
      <w:r w:rsidR="00F910D2">
        <w:rPr>
          <w:rFonts w:ascii="Times New Roman" w:eastAsia="Times New Roman" w:hAnsi="Times New Roman" w:cs="Times New Roman"/>
          <w:sz w:val="24"/>
          <w:szCs w:val="24"/>
        </w:rPr>
        <w:t>postprints</w:t>
      </w:r>
      <w:proofErr w:type="spellEnd"/>
      <w:r w:rsidR="00F910D2">
        <w:rPr>
          <w:rFonts w:ascii="Times New Roman" w:eastAsia="Times New Roman" w:hAnsi="Times New Roman" w:cs="Times New Roman"/>
          <w:sz w:val="24"/>
          <w:szCs w:val="24"/>
        </w:rPr>
        <w:t xml:space="preserve"> can be archived, </w:t>
      </w:r>
      <w:hyperlink r:id="rId16">
        <w:r w:rsidR="00F910D2">
          <w:rPr>
            <w:rFonts w:ascii="Times New Roman" w:eastAsia="Times New Roman" w:hAnsi="Times New Roman" w:cs="Times New Roman"/>
            <w:sz w:val="24"/>
            <w:szCs w:val="24"/>
          </w:rPr>
          <w:t>blue</w:t>
        </w:r>
      </w:hyperlink>
      <w:r w:rsidR="00F910D2">
        <w:rPr>
          <w:rFonts w:ascii="Times New Roman" w:eastAsia="Times New Roman" w:hAnsi="Times New Roman" w:cs="Times New Roman"/>
          <w:sz w:val="24"/>
          <w:szCs w:val="24"/>
        </w:rPr>
        <w:t xml:space="preserve"> that </w:t>
      </w:r>
      <w:proofErr w:type="spellStart"/>
      <w:r w:rsidR="00F910D2">
        <w:rPr>
          <w:rFonts w:ascii="Times New Roman" w:eastAsia="Times New Roman" w:hAnsi="Times New Roman" w:cs="Times New Roman"/>
          <w:sz w:val="24"/>
          <w:szCs w:val="24"/>
        </w:rPr>
        <w:t>postprints</w:t>
      </w:r>
      <w:proofErr w:type="spellEnd"/>
      <w:r w:rsidR="00F910D2">
        <w:rPr>
          <w:rFonts w:ascii="Times New Roman" w:eastAsia="Times New Roman" w:hAnsi="Times New Roman" w:cs="Times New Roman"/>
          <w:sz w:val="24"/>
          <w:szCs w:val="24"/>
        </w:rPr>
        <w:t xml:space="preserve"> can be archived, </w:t>
      </w:r>
      <w:hyperlink r:id="rId17">
        <w:r w:rsidR="00F910D2">
          <w:rPr>
            <w:rFonts w:ascii="Times New Roman" w:eastAsia="Times New Roman" w:hAnsi="Times New Roman" w:cs="Times New Roman"/>
            <w:sz w:val="24"/>
            <w:szCs w:val="24"/>
          </w:rPr>
          <w:t>yellow</w:t>
        </w:r>
      </w:hyperlink>
      <w:r w:rsidR="00F910D2">
        <w:rPr>
          <w:rFonts w:ascii="Times New Roman" w:eastAsia="Times New Roman" w:hAnsi="Times New Roman" w:cs="Times New Roman"/>
          <w:sz w:val="24"/>
          <w:szCs w:val="24"/>
        </w:rPr>
        <w:t xml:space="preserve"> that preprints can be archived, and </w:t>
      </w:r>
      <w:hyperlink r:id="rId18">
        <w:r w:rsidR="00F910D2">
          <w:rPr>
            <w:rFonts w:ascii="Times New Roman" w:eastAsia="Times New Roman" w:hAnsi="Times New Roman" w:cs="Times New Roman"/>
            <w:sz w:val="24"/>
            <w:szCs w:val="24"/>
          </w:rPr>
          <w:t>white</w:t>
        </w:r>
      </w:hyperlink>
      <w:r w:rsidR="00F910D2">
        <w:rPr>
          <w:rFonts w:ascii="Times New Roman" w:eastAsia="Times New Roman" w:hAnsi="Times New Roman" w:cs="Times New Roman"/>
          <w:sz w:val="24"/>
          <w:szCs w:val="24"/>
        </w:rPr>
        <w:t xml:space="preserve"> that archiving is not formally supported.</w:t>
      </w:r>
    </w:p>
    <w:p w14:paraId="4634A956" w14:textId="77777777" w:rsidR="007B0525" w:rsidRDefault="007B0525">
      <w:pPr>
        <w:pStyle w:val="Normal1"/>
        <w:spacing w:line="480" w:lineRule="auto"/>
        <w:jc w:val="both"/>
        <w:rPr>
          <w:rFonts w:ascii="Times New Roman" w:eastAsia="Times New Roman" w:hAnsi="Times New Roman" w:cs="Times New Roman"/>
          <w:sz w:val="24"/>
          <w:szCs w:val="24"/>
        </w:rPr>
      </w:pPr>
    </w:p>
    <w:p w14:paraId="5B78BE1A" w14:textId="37432618" w:rsidR="007B0525" w:rsidRDefault="00CF2080" w:rsidP="00356DEF">
      <w:pPr>
        <w:pStyle w:val="Normal1"/>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geochemistry journals </w:t>
      </w:r>
      <w:r w:rsidR="00F910D2">
        <w:rPr>
          <w:rFonts w:ascii="Times New Roman" w:eastAsia="Times New Roman" w:hAnsi="Times New Roman" w:cs="Times New Roman"/>
          <w:sz w:val="24"/>
          <w:szCs w:val="24"/>
        </w:rPr>
        <w:t>have a</w:t>
      </w:r>
      <w:r>
        <w:rPr>
          <w:rFonts w:ascii="Times New Roman" w:eastAsia="Times New Roman" w:hAnsi="Times New Roman" w:cs="Times New Roman"/>
          <w:sz w:val="24"/>
          <w:szCs w:val="24"/>
        </w:rPr>
        <w:t xml:space="preserve"> </w:t>
      </w:r>
      <w:r w:rsidR="008542F5">
        <w:rPr>
          <w:rFonts w:ascii="Times New Roman" w:eastAsia="Times New Roman" w:hAnsi="Times New Roman" w:cs="Times New Roman"/>
          <w:sz w:val="24"/>
          <w:szCs w:val="24"/>
        </w:rPr>
        <w:t>journal impact factor (</w:t>
      </w:r>
      <w:r>
        <w:rPr>
          <w:rFonts w:ascii="Times New Roman" w:eastAsia="Times New Roman" w:hAnsi="Times New Roman" w:cs="Times New Roman"/>
          <w:sz w:val="24"/>
          <w:szCs w:val="24"/>
        </w:rPr>
        <w:t>JIF</w:t>
      </w:r>
      <w:r w:rsidR="008542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between 2 and 5 (Figure 3). Outliers to this </w:t>
      </w:r>
      <w:r w:rsidR="00F910D2">
        <w:rPr>
          <w:rFonts w:ascii="Times New Roman" w:eastAsia="Times New Roman" w:hAnsi="Times New Roman" w:cs="Times New Roman"/>
          <w:sz w:val="24"/>
          <w:szCs w:val="24"/>
        </w:rPr>
        <w:t xml:space="preserve">range </w:t>
      </w:r>
      <w:r>
        <w:rPr>
          <w:rFonts w:ascii="Times New Roman" w:eastAsia="Times New Roman" w:hAnsi="Times New Roman" w:cs="Times New Roman"/>
          <w:sz w:val="24"/>
          <w:szCs w:val="24"/>
        </w:rPr>
        <w:t>include monographs (</w:t>
      </w:r>
      <w:r>
        <w:rPr>
          <w:rFonts w:ascii="Times New Roman" w:eastAsia="Times New Roman" w:hAnsi="Times New Roman" w:cs="Times New Roman"/>
          <w:i/>
          <w:sz w:val="24"/>
          <w:szCs w:val="24"/>
        </w:rPr>
        <w:t>Geochemical Perspectives</w:t>
      </w:r>
      <w:r>
        <w:rPr>
          <w:rFonts w:ascii="Times New Roman" w:eastAsia="Times New Roman" w:hAnsi="Times New Roman" w:cs="Times New Roman"/>
          <w:sz w:val="24"/>
          <w:szCs w:val="24"/>
        </w:rPr>
        <w:t>), book series (</w:t>
      </w:r>
      <w:r>
        <w:rPr>
          <w:rFonts w:ascii="Times New Roman" w:eastAsia="Times New Roman" w:hAnsi="Times New Roman" w:cs="Times New Roman"/>
          <w:i/>
          <w:sz w:val="24"/>
          <w:szCs w:val="24"/>
        </w:rPr>
        <w:t>Reviews in Mineralogy &amp; Geochemistry</w:t>
      </w:r>
      <w:r>
        <w:rPr>
          <w:rFonts w:ascii="Times New Roman" w:eastAsia="Times New Roman" w:hAnsi="Times New Roman" w:cs="Times New Roman"/>
          <w:sz w:val="24"/>
          <w:szCs w:val="24"/>
        </w:rPr>
        <w:t>), as well as review journals (</w:t>
      </w:r>
      <w:r>
        <w:rPr>
          <w:rFonts w:ascii="Times New Roman" w:eastAsia="Times New Roman" w:hAnsi="Times New Roman" w:cs="Times New Roman"/>
          <w:i/>
          <w:sz w:val="24"/>
          <w:szCs w:val="24"/>
        </w:rPr>
        <w:t>Elements</w:t>
      </w:r>
      <w:r>
        <w:rPr>
          <w:rFonts w:ascii="Times New Roman" w:eastAsia="Times New Roman" w:hAnsi="Times New Roman" w:cs="Times New Roman"/>
          <w:sz w:val="24"/>
          <w:szCs w:val="24"/>
        </w:rPr>
        <w:t xml:space="preserve">), which tend to inherently accrue more citations and are often considered to be </w:t>
      </w:r>
      <w:r w:rsidR="00F910D2">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higher impact. The relationship between JIF and APCs do</w:t>
      </w:r>
      <w:r w:rsidR="00F910D2">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not show any evident </w:t>
      </w:r>
      <w:r w:rsidR="005014D9">
        <w:rPr>
          <w:rFonts w:ascii="Times New Roman" w:eastAsia="Times New Roman" w:hAnsi="Times New Roman" w:cs="Times New Roman"/>
          <w:sz w:val="24"/>
          <w:szCs w:val="24"/>
        </w:rPr>
        <w:t>correlation</w:t>
      </w:r>
      <w:r>
        <w:rPr>
          <w:rFonts w:ascii="Times New Roman" w:eastAsia="Times New Roman" w:hAnsi="Times New Roman" w:cs="Times New Roman"/>
          <w:sz w:val="24"/>
          <w:szCs w:val="24"/>
        </w:rPr>
        <w:t xml:space="preserve"> (Figure 3). Only </w:t>
      </w:r>
      <w:r w:rsidR="00E6177A">
        <w:rPr>
          <w:rFonts w:ascii="Times New Roman" w:eastAsia="Times New Roman" w:hAnsi="Times New Roman" w:cs="Times New Roman"/>
          <w:sz w:val="24"/>
          <w:szCs w:val="24"/>
        </w:rPr>
        <w:t xml:space="preserve">three </w:t>
      </w:r>
      <w:r>
        <w:rPr>
          <w:rFonts w:ascii="Times New Roman" w:eastAsia="Times New Roman" w:hAnsi="Times New Roman" w:cs="Times New Roman"/>
          <w:sz w:val="24"/>
          <w:szCs w:val="24"/>
        </w:rPr>
        <w:t xml:space="preserve">journals with a JIF above 4 do not charge an APC, </w:t>
      </w:r>
      <w:r>
        <w:rPr>
          <w:rFonts w:ascii="Times New Roman" w:eastAsia="Times New Roman" w:hAnsi="Times New Roman" w:cs="Times New Roman"/>
          <w:i/>
          <w:sz w:val="24"/>
          <w:szCs w:val="24"/>
        </w:rPr>
        <w:t>Geochemical Perspective</w:t>
      </w:r>
      <w:r w:rsidR="009073D2">
        <w:rPr>
          <w:rFonts w:ascii="Times New Roman" w:eastAsia="Times New Roman" w:hAnsi="Times New Roman" w:cs="Times New Roman"/>
          <w:i/>
          <w:sz w:val="24"/>
          <w:szCs w:val="24"/>
        </w:rPr>
        <w:t>,</w:t>
      </w:r>
      <w:r w:rsidR="00356DEF">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Geochemical Perspective Letters</w:t>
      </w:r>
      <w:r>
        <w:rPr>
          <w:rFonts w:ascii="Times New Roman" w:eastAsia="Times New Roman" w:hAnsi="Times New Roman" w:cs="Times New Roman"/>
          <w:sz w:val="24"/>
          <w:szCs w:val="24"/>
        </w:rPr>
        <w:t xml:space="preserve">, </w:t>
      </w:r>
      <w:r w:rsidR="00E6177A">
        <w:rPr>
          <w:rFonts w:ascii="Times New Roman" w:eastAsia="Times New Roman" w:hAnsi="Times New Roman" w:cs="Times New Roman"/>
          <w:sz w:val="24"/>
          <w:szCs w:val="24"/>
        </w:rPr>
        <w:t xml:space="preserve">and </w:t>
      </w:r>
      <w:r w:rsidR="00E6177A" w:rsidRPr="00E6177A">
        <w:rPr>
          <w:rFonts w:ascii="Times New Roman" w:eastAsia="Times New Roman" w:hAnsi="Times New Roman" w:cs="Times New Roman"/>
          <w:i/>
          <w:sz w:val="24"/>
          <w:szCs w:val="24"/>
        </w:rPr>
        <w:t>Geosciences Frontiers</w:t>
      </w:r>
      <w:r w:rsidR="00E6177A">
        <w:rPr>
          <w:rFonts w:ascii="Times New Roman" w:eastAsia="Times New Roman" w:hAnsi="Times New Roman" w:cs="Times New Roman"/>
          <w:sz w:val="24"/>
          <w:szCs w:val="24"/>
        </w:rPr>
        <w:t>.</w:t>
      </w:r>
    </w:p>
    <w:p w14:paraId="4221DD43" w14:textId="77777777" w:rsidR="007B0525" w:rsidRDefault="007B0525">
      <w:pPr>
        <w:pStyle w:val="Normal1"/>
        <w:spacing w:line="480" w:lineRule="auto"/>
        <w:jc w:val="both"/>
        <w:rPr>
          <w:rFonts w:ascii="Times New Roman" w:eastAsia="Times New Roman" w:hAnsi="Times New Roman" w:cs="Times New Roman"/>
          <w:sz w:val="24"/>
          <w:szCs w:val="24"/>
        </w:rPr>
      </w:pPr>
    </w:p>
    <w:p w14:paraId="283229CF" w14:textId="6BA5E080" w:rsidR="007B0525" w:rsidRDefault="00A21129">
      <w:pPr>
        <w:pStyle w:val="Normal1"/>
        <w:spacing w:line="480" w:lineRule="auto"/>
        <w:jc w:val="both"/>
        <w:rPr>
          <w:rFonts w:ascii="Times New Roman" w:eastAsia="Times New Roman" w:hAnsi="Times New Roman" w:cs="Times New Roman"/>
          <w:sz w:val="24"/>
          <w:szCs w:val="24"/>
        </w:rPr>
      </w:pPr>
      <w:r w:rsidRPr="00A21129">
        <w:rPr>
          <w:rFonts w:ascii="Times New Roman" w:eastAsia="Times New Roman" w:hAnsi="Times New Roman" w:cs="Times New Roman"/>
          <w:noProof/>
          <w:sz w:val="24"/>
          <w:szCs w:val="24"/>
          <w:lang w:val="en-US"/>
        </w:rPr>
        <w:drawing>
          <wp:inline distT="0" distB="0" distL="0" distR="0" wp14:anchorId="0B75B461" wp14:editId="0DE50DE9">
            <wp:extent cx="4592955" cy="3487420"/>
            <wp:effectExtent l="0" t="0" r="0" b="0"/>
            <wp:docPr id="7" name="Image 7" descr="F:\figure3g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figure3gp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2955" cy="3487420"/>
                    </a:xfrm>
                    <a:prstGeom prst="rect">
                      <a:avLst/>
                    </a:prstGeom>
                    <a:noFill/>
                    <a:ln>
                      <a:noFill/>
                    </a:ln>
                  </pic:spPr>
                </pic:pic>
              </a:graphicData>
            </a:graphic>
          </wp:inline>
        </w:drawing>
      </w:r>
    </w:p>
    <w:p w14:paraId="277AB534" w14:textId="35740948" w:rsidR="007B0525" w:rsidRDefault="00CF2080">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Figure 3</w:t>
      </w:r>
      <w:r>
        <w:rPr>
          <w:rFonts w:ascii="Times New Roman" w:eastAsia="Times New Roman" w:hAnsi="Times New Roman" w:cs="Times New Roman"/>
          <w:sz w:val="24"/>
          <w:szCs w:val="24"/>
        </w:rPr>
        <w:t xml:space="preserve"> </w:t>
      </w:r>
      <w:r w:rsidR="0021347B">
        <w:rPr>
          <w:rFonts w:ascii="Times New Roman" w:eastAsia="Times New Roman" w:hAnsi="Times New Roman" w:cs="Times New Roman"/>
          <w:sz w:val="24"/>
          <w:szCs w:val="24"/>
        </w:rPr>
        <w:t>JIF as a function of APC (Pearson’s r=0.1079; red line corresponds to the linear fit, whereas green lines correspond to the 95% intervals.</w:t>
      </w:r>
    </w:p>
    <w:p w14:paraId="03F2D7A7" w14:textId="4343C4DD" w:rsidR="007B0525" w:rsidRDefault="00CF2080" w:rsidP="00356DEF">
      <w:pPr>
        <w:pStyle w:val="Normal1"/>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
    <w:p w14:paraId="1647CDCE" w14:textId="77777777" w:rsidR="007B0525" w:rsidRDefault="00CF2080">
      <w:pPr>
        <w:pStyle w:val="Normal1"/>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14:anchorId="5258F994" wp14:editId="3A6B7B2F">
            <wp:extent cx="5943600" cy="2298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5943600" cy="2298700"/>
                    </a:xfrm>
                    <a:prstGeom prst="rect">
                      <a:avLst/>
                    </a:prstGeom>
                    <a:ln/>
                  </pic:spPr>
                </pic:pic>
              </a:graphicData>
            </a:graphic>
          </wp:inline>
        </w:drawing>
      </w:r>
    </w:p>
    <w:p w14:paraId="5BAF0AC9" w14:textId="3AA3808D" w:rsidR="007B0525" w:rsidRDefault="00CF2080">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4 </w:t>
      </w:r>
      <w:r>
        <w:rPr>
          <w:rFonts w:ascii="Times New Roman" w:eastAsia="Times New Roman" w:hAnsi="Times New Roman" w:cs="Times New Roman"/>
          <w:sz w:val="24"/>
          <w:szCs w:val="24"/>
        </w:rPr>
        <w:t xml:space="preserve">Evolution of OA distribution for articles published between 2000 and 2019* in (a) </w:t>
      </w:r>
      <w:proofErr w:type="spellStart"/>
      <w:r>
        <w:rPr>
          <w:rFonts w:ascii="Times New Roman" w:eastAsia="Times New Roman" w:hAnsi="Times New Roman" w:cs="Times New Roman"/>
          <w:i/>
          <w:sz w:val="24"/>
          <w:szCs w:val="24"/>
        </w:rPr>
        <w:t>Geochimica</w:t>
      </w:r>
      <w:proofErr w:type="spellEnd"/>
      <w:r>
        <w:rPr>
          <w:rFonts w:ascii="Times New Roman" w:eastAsia="Times New Roman" w:hAnsi="Times New Roman" w:cs="Times New Roman"/>
          <w:i/>
          <w:sz w:val="24"/>
          <w:szCs w:val="24"/>
        </w:rPr>
        <w:t xml:space="preserve"> et </w:t>
      </w:r>
      <w:proofErr w:type="spellStart"/>
      <w:r>
        <w:rPr>
          <w:rFonts w:ascii="Times New Roman" w:eastAsia="Times New Roman" w:hAnsi="Times New Roman" w:cs="Times New Roman"/>
          <w:i/>
          <w:sz w:val="24"/>
          <w:szCs w:val="24"/>
        </w:rPr>
        <w:t>Cosmochimica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Acta</w:t>
      </w:r>
      <w:proofErr w:type="spellEnd"/>
      <w:r>
        <w:rPr>
          <w:rFonts w:ascii="Times New Roman" w:eastAsia="Times New Roman" w:hAnsi="Times New Roman" w:cs="Times New Roman"/>
          <w:sz w:val="24"/>
          <w:szCs w:val="24"/>
        </w:rPr>
        <w:t xml:space="preserve"> and (b) </w:t>
      </w:r>
      <w:r>
        <w:rPr>
          <w:rFonts w:ascii="Times New Roman" w:eastAsia="Times New Roman" w:hAnsi="Times New Roman" w:cs="Times New Roman"/>
          <w:i/>
          <w:sz w:val="24"/>
          <w:szCs w:val="24"/>
        </w:rPr>
        <w:t>Chemical Geology</w:t>
      </w:r>
      <w:r>
        <w:rPr>
          <w:rFonts w:ascii="Times New Roman" w:eastAsia="Times New Roman" w:hAnsi="Times New Roman" w:cs="Times New Roman"/>
          <w:sz w:val="24"/>
          <w:szCs w:val="24"/>
        </w:rPr>
        <w:t xml:space="preserve"> (data accessed July 2019 from Scopus for gold OA and total, and @</w:t>
      </w:r>
      <w:proofErr w:type="spellStart"/>
      <w:r>
        <w:rPr>
          <w:rFonts w:ascii="Times New Roman" w:eastAsia="Times New Roman" w:hAnsi="Times New Roman" w:cs="Times New Roman"/>
          <w:sz w:val="24"/>
          <w:szCs w:val="24"/>
        </w:rPr>
        <w:t>unpaywall</w:t>
      </w:r>
      <w:proofErr w:type="spellEnd"/>
      <w:r>
        <w:rPr>
          <w:rFonts w:ascii="Times New Roman" w:eastAsia="Times New Roman" w:hAnsi="Times New Roman" w:cs="Times New Roman"/>
          <w:sz w:val="24"/>
          <w:szCs w:val="24"/>
        </w:rPr>
        <w:t xml:space="preserve"> for green OA). *year 2019 is incomplete.</w:t>
      </w:r>
    </w:p>
    <w:p w14:paraId="0F23F99B" w14:textId="77777777" w:rsidR="00356DEF" w:rsidRDefault="00356DEF" w:rsidP="00356DEF">
      <w:pPr>
        <w:pStyle w:val="Normal1"/>
        <w:spacing w:line="480" w:lineRule="auto"/>
        <w:jc w:val="both"/>
        <w:rPr>
          <w:rFonts w:ascii="Times New Roman" w:eastAsia="Times New Roman" w:hAnsi="Times New Roman" w:cs="Times New Roman"/>
          <w:sz w:val="24"/>
          <w:szCs w:val="24"/>
        </w:rPr>
      </w:pPr>
    </w:p>
    <w:p w14:paraId="5D48C2BE" w14:textId="0DBD719B" w:rsidR="007B0525" w:rsidRDefault="00356DEF" w:rsidP="00356DEF">
      <w:pPr>
        <w:pStyle w:val="Normal1"/>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2018, among top</w:t>
      </w:r>
      <w:hyperlink r:id="rId21">
        <w:r>
          <w:rPr>
            <w:rFonts w:ascii="Times New Roman" w:eastAsia="Times New Roman" w:hAnsi="Times New Roman" w:cs="Times New Roman"/>
            <w:sz w:val="24"/>
            <w:szCs w:val="24"/>
          </w:rPr>
          <w:t xml:space="preserve"> </w:t>
        </w:r>
      </w:hyperlink>
      <w:r>
        <w:rPr>
          <w:rFonts w:ascii="Times New Roman" w:eastAsia="Times New Roman" w:hAnsi="Times New Roman" w:cs="Times New Roman"/>
          <w:sz w:val="24"/>
          <w:szCs w:val="24"/>
        </w:rPr>
        <w:t xml:space="preserve">hybrid (with APC) and historical journals with APC, only 9% of </w:t>
      </w:r>
      <w:r w:rsidRPr="00F57A88">
        <w:rPr>
          <w:rFonts w:ascii="Times New Roman" w:eastAsia="Times New Roman" w:hAnsi="Times New Roman" w:cs="Times New Roman"/>
          <w:i/>
          <w:sz w:val="24"/>
          <w:szCs w:val="24"/>
        </w:rPr>
        <w:t>Chemical Geology</w:t>
      </w:r>
      <w:r>
        <w:rPr>
          <w:rFonts w:ascii="Times New Roman" w:eastAsia="Times New Roman" w:hAnsi="Times New Roman" w:cs="Times New Roman"/>
          <w:sz w:val="24"/>
          <w:szCs w:val="24"/>
        </w:rPr>
        <w:t xml:space="preserve"> and 14% of </w:t>
      </w:r>
      <w:proofErr w:type="spellStart"/>
      <w:r w:rsidRPr="00F57A88">
        <w:rPr>
          <w:rFonts w:ascii="Times New Roman" w:eastAsia="Times New Roman" w:hAnsi="Times New Roman" w:cs="Times New Roman"/>
          <w:i/>
          <w:sz w:val="24"/>
          <w:szCs w:val="24"/>
        </w:rPr>
        <w:t>Geochimica</w:t>
      </w:r>
      <w:proofErr w:type="spellEnd"/>
      <w:r w:rsidRPr="00F57A88">
        <w:rPr>
          <w:rFonts w:ascii="Times New Roman" w:eastAsia="Times New Roman" w:hAnsi="Times New Roman" w:cs="Times New Roman"/>
          <w:i/>
          <w:sz w:val="24"/>
          <w:szCs w:val="24"/>
        </w:rPr>
        <w:t xml:space="preserve"> et </w:t>
      </w:r>
      <w:proofErr w:type="spellStart"/>
      <w:r w:rsidRPr="00F57A88">
        <w:rPr>
          <w:rFonts w:ascii="Times New Roman" w:eastAsia="Times New Roman" w:hAnsi="Times New Roman" w:cs="Times New Roman"/>
          <w:i/>
          <w:sz w:val="24"/>
          <w:szCs w:val="24"/>
        </w:rPr>
        <w:t>Cosmochimica</w:t>
      </w:r>
      <w:proofErr w:type="spellEnd"/>
      <w:r w:rsidRPr="00F57A88">
        <w:rPr>
          <w:rFonts w:ascii="Times New Roman" w:eastAsia="Times New Roman" w:hAnsi="Times New Roman" w:cs="Times New Roman"/>
          <w:i/>
          <w:sz w:val="24"/>
          <w:szCs w:val="24"/>
        </w:rPr>
        <w:t xml:space="preserve"> </w:t>
      </w:r>
      <w:proofErr w:type="spellStart"/>
      <w:r w:rsidRPr="00F57A88">
        <w:rPr>
          <w:rFonts w:ascii="Times New Roman" w:eastAsia="Times New Roman" w:hAnsi="Times New Roman" w:cs="Times New Roman"/>
          <w:i/>
          <w:sz w:val="24"/>
          <w:szCs w:val="24"/>
        </w:rPr>
        <w:t>Acta</w:t>
      </w:r>
      <w:proofErr w:type="spellEnd"/>
      <w:r>
        <w:rPr>
          <w:rFonts w:ascii="Times New Roman" w:eastAsia="Times New Roman" w:hAnsi="Times New Roman" w:cs="Times New Roman"/>
          <w:sz w:val="24"/>
          <w:szCs w:val="24"/>
        </w:rPr>
        <w:t xml:space="preserve"> papers, respectively, were available as gold OA. </w:t>
      </w:r>
      <w:r w:rsidR="00E6177A">
        <w:rPr>
          <w:rFonts w:ascii="Times New Roman" w:eastAsia="Times New Roman" w:hAnsi="Times New Roman" w:cs="Times New Roman"/>
          <w:sz w:val="24"/>
          <w:szCs w:val="24"/>
        </w:rPr>
        <w:t>The</w:t>
      </w:r>
      <w:r w:rsidR="005014D9">
        <w:rPr>
          <w:rFonts w:ascii="Times New Roman" w:eastAsia="Times New Roman" w:hAnsi="Times New Roman" w:cs="Times New Roman"/>
          <w:sz w:val="24"/>
          <w:szCs w:val="24"/>
        </w:rPr>
        <w:t xml:space="preserve"> distribution of</w:t>
      </w:r>
      <w:r w:rsidR="00CF2080">
        <w:rPr>
          <w:rFonts w:ascii="Times New Roman" w:eastAsia="Times New Roman" w:hAnsi="Times New Roman" w:cs="Times New Roman"/>
          <w:sz w:val="24"/>
          <w:szCs w:val="24"/>
        </w:rPr>
        <w:t xml:space="preserve"> articles published in </w:t>
      </w:r>
      <w:proofErr w:type="spellStart"/>
      <w:r w:rsidR="00CF2080">
        <w:rPr>
          <w:rFonts w:ascii="Times New Roman" w:eastAsia="Times New Roman" w:hAnsi="Times New Roman" w:cs="Times New Roman"/>
          <w:i/>
          <w:sz w:val="24"/>
          <w:szCs w:val="24"/>
        </w:rPr>
        <w:t>Geochimica</w:t>
      </w:r>
      <w:proofErr w:type="spellEnd"/>
      <w:r w:rsidR="00CF2080">
        <w:rPr>
          <w:rFonts w:ascii="Times New Roman" w:eastAsia="Times New Roman" w:hAnsi="Times New Roman" w:cs="Times New Roman"/>
          <w:i/>
          <w:sz w:val="24"/>
          <w:szCs w:val="24"/>
        </w:rPr>
        <w:t xml:space="preserve"> et </w:t>
      </w:r>
      <w:proofErr w:type="spellStart"/>
      <w:r w:rsidR="00CF2080">
        <w:rPr>
          <w:rFonts w:ascii="Times New Roman" w:eastAsia="Times New Roman" w:hAnsi="Times New Roman" w:cs="Times New Roman"/>
          <w:i/>
          <w:sz w:val="24"/>
          <w:szCs w:val="24"/>
        </w:rPr>
        <w:t>Cosmochimica</w:t>
      </w:r>
      <w:proofErr w:type="spellEnd"/>
      <w:r w:rsidR="00CF2080">
        <w:rPr>
          <w:rFonts w:ascii="Times New Roman" w:eastAsia="Times New Roman" w:hAnsi="Times New Roman" w:cs="Times New Roman"/>
          <w:i/>
          <w:sz w:val="24"/>
          <w:szCs w:val="24"/>
        </w:rPr>
        <w:t xml:space="preserve"> </w:t>
      </w:r>
      <w:proofErr w:type="spellStart"/>
      <w:r w:rsidR="00CF2080">
        <w:rPr>
          <w:rFonts w:ascii="Times New Roman" w:eastAsia="Times New Roman" w:hAnsi="Times New Roman" w:cs="Times New Roman"/>
          <w:i/>
          <w:sz w:val="24"/>
          <w:szCs w:val="24"/>
        </w:rPr>
        <w:t>Acta</w:t>
      </w:r>
      <w:proofErr w:type="spellEnd"/>
      <w:r w:rsidR="00CF2080">
        <w:rPr>
          <w:rFonts w:ascii="Times New Roman" w:eastAsia="Times New Roman" w:hAnsi="Times New Roman" w:cs="Times New Roman"/>
          <w:sz w:val="24"/>
          <w:szCs w:val="24"/>
        </w:rPr>
        <w:t xml:space="preserve"> </w:t>
      </w:r>
      <w:r w:rsidR="00E6177A">
        <w:rPr>
          <w:rFonts w:ascii="Times New Roman" w:eastAsia="Times New Roman" w:hAnsi="Times New Roman" w:cs="Times New Roman"/>
          <w:sz w:val="24"/>
          <w:szCs w:val="24"/>
        </w:rPr>
        <w:t xml:space="preserve">show that </w:t>
      </w:r>
      <w:r w:rsidR="005014D9">
        <w:rPr>
          <w:rFonts w:ascii="Times New Roman" w:eastAsia="Times New Roman" w:hAnsi="Times New Roman" w:cs="Times New Roman"/>
          <w:sz w:val="24"/>
          <w:szCs w:val="24"/>
        </w:rPr>
        <w:t xml:space="preserve">their country of origin </w:t>
      </w:r>
      <w:r w:rsidR="00E6177A">
        <w:rPr>
          <w:rFonts w:ascii="Times New Roman" w:eastAsia="Times New Roman" w:hAnsi="Times New Roman" w:cs="Times New Roman"/>
          <w:sz w:val="24"/>
          <w:szCs w:val="24"/>
        </w:rPr>
        <w:t xml:space="preserve">are </w:t>
      </w:r>
      <w:r w:rsidR="00CF2080">
        <w:rPr>
          <w:rFonts w:ascii="Times New Roman" w:eastAsia="Times New Roman" w:hAnsi="Times New Roman" w:cs="Times New Roman"/>
          <w:sz w:val="24"/>
          <w:szCs w:val="24"/>
        </w:rPr>
        <w:t xml:space="preserve">56% </w:t>
      </w:r>
      <w:r w:rsidR="005014D9">
        <w:rPr>
          <w:rFonts w:ascii="Times New Roman" w:eastAsia="Times New Roman" w:hAnsi="Times New Roman" w:cs="Times New Roman"/>
          <w:sz w:val="24"/>
          <w:szCs w:val="24"/>
        </w:rPr>
        <w:t xml:space="preserve">from the </w:t>
      </w:r>
      <w:r w:rsidR="00CF2080">
        <w:rPr>
          <w:rFonts w:ascii="Times New Roman" w:eastAsia="Times New Roman" w:hAnsi="Times New Roman" w:cs="Times New Roman"/>
          <w:sz w:val="24"/>
          <w:szCs w:val="24"/>
        </w:rPr>
        <w:t xml:space="preserve">USA, </w:t>
      </w:r>
      <w:r w:rsidR="005014D9">
        <w:rPr>
          <w:rFonts w:ascii="Times New Roman" w:eastAsia="Times New Roman" w:hAnsi="Times New Roman" w:cs="Times New Roman"/>
          <w:sz w:val="24"/>
          <w:szCs w:val="24"/>
        </w:rPr>
        <w:t xml:space="preserve">11% from </w:t>
      </w:r>
      <w:r w:rsidR="00CF2080">
        <w:rPr>
          <w:rFonts w:ascii="Times New Roman" w:eastAsia="Times New Roman" w:hAnsi="Times New Roman" w:cs="Times New Roman"/>
          <w:sz w:val="24"/>
          <w:szCs w:val="24"/>
        </w:rPr>
        <w:t>Germany</w:t>
      </w:r>
      <w:r w:rsidR="008542F5">
        <w:rPr>
          <w:rFonts w:ascii="Times New Roman" w:eastAsia="Times New Roman" w:hAnsi="Times New Roman" w:cs="Times New Roman"/>
          <w:sz w:val="24"/>
          <w:szCs w:val="24"/>
        </w:rPr>
        <w:t>,</w:t>
      </w:r>
      <w:r w:rsidR="00CF2080">
        <w:rPr>
          <w:rFonts w:ascii="Times New Roman" w:eastAsia="Times New Roman" w:hAnsi="Times New Roman" w:cs="Times New Roman"/>
          <w:sz w:val="24"/>
          <w:szCs w:val="24"/>
        </w:rPr>
        <w:t xml:space="preserve"> </w:t>
      </w:r>
      <w:r w:rsidR="005014D9">
        <w:rPr>
          <w:rFonts w:ascii="Times New Roman" w:eastAsia="Times New Roman" w:hAnsi="Times New Roman" w:cs="Times New Roman"/>
          <w:sz w:val="24"/>
          <w:szCs w:val="24"/>
        </w:rPr>
        <w:t xml:space="preserve">10% from </w:t>
      </w:r>
      <w:r w:rsidR="00CF2080">
        <w:rPr>
          <w:rFonts w:ascii="Times New Roman" w:eastAsia="Times New Roman" w:hAnsi="Times New Roman" w:cs="Times New Roman"/>
          <w:sz w:val="24"/>
          <w:szCs w:val="24"/>
        </w:rPr>
        <w:t xml:space="preserve">France, </w:t>
      </w:r>
      <w:r w:rsidR="00E6177A">
        <w:rPr>
          <w:rFonts w:ascii="Times New Roman" w:eastAsia="Times New Roman" w:hAnsi="Times New Roman" w:cs="Times New Roman"/>
          <w:sz w:val="24"/>
          <w:szCs w:val="24"/>
        </w:rPr>
        <w:t xml:space="preserve">and </w:t>
      </w:r>
      <w:r w:rsidR="005014D9">
        <w:rPr>
          <w:rFonts w:ascii="Times New Roman" w:eastAsia="Times New Roman" w:hAnsi="Times New Roman" w:cs="Times New Roman"/>
          <w:sz w:val="24"/>
          <w:szCs w:val="24"/>
        </w:rPr>
        <w:t xml:space="preserve">10% from the </w:t>
      </w:r>
      <w:r w:rsidR="00CF2080">
        <w:rPr>
          <w:rFonts w:ascii="Times New Roman" w:eastAsia="Times New Roman" w:hAnsi="Times New Roman" w:cs="Times New Roman"/>
          <w:sz w:val="24"/>
          <w:szCs w:val="24"/>
        </w:rPr>
        <w:t>UK</w:t>
      </w:r>
      <w:r w:rsidR="005014D9" w:rsidRPr="00FC05EB">
        <w:rPr>
          <w:rFonts w:ascii="Times New Roman" w:eastAsia="Times New Roman" w:hAnsi="Times New Roman" w:cs="Times New Roman"/>
          <w:sz w:val="24"/>
          <w:szCs w:val="24"/>
        </w:rPr>
        <w:t>.</w:t>
      </w:r>
      <w:r w:rsidR="005014D9">
        <w:rPr>
          <w:rFonts w:ascii="Times New Roman" w:eastAsia="Times New Roman" w:hAnsi="Times New Roman" w:cs="Times New Roman"/>
          <w:sz w:val="24"/>
          <w:szCs w:val="24"/>
        </w:rPr>
        <w:t xml:space="preserve"> </w:t>
      </w:r>
      <w:r w:rsidR="00E6177A">
        <w:rPr>
          <w:rFonts w:ascii="Times New Roman" w:eastAsia="Times New Roman" w:hAnsi="Times New Roman" w:cs="Times New Roman"/>
          <w:sz w:val="24"/>
          <w:szCs w:val="24"/>
        </w:rPr>
        <w:t>G</w:t>
      </w:r>
      <w:r w:rsidR="00CF2080">
        <w:rPr>
          <w:rFonts w:ascii="Times New Roman" w:eastAsia="Times New Roman" w:hAnsi="Times New Roman" w:cs="Times New Roman"/>
          <w:sz w:val="24"/>
          <w:szCs w:val="24"/>
        </w:rPr>
        <w:t>old OA articles</w:t>
      </w:r>
      <w:r w:rsidR="00790453">
        <w:rPr>
          <w:rFonts w:ascii="Times New Roman" w:eastAsia="Times New Roman" w:hAnsi="Times New Roman" w:cs="Times New Roman"/>
          <w:sz w:val="24"/>
          <w:szCs w:val="24"/>
        </w:rPr>
        <w:t xml:space="preserve"> </w:t>
      </w:r>
      <w:r w:rsidR="00E6177A">
        <w:rPr>
          <w:rFonts w:ascii="Times New Roman" w:eastAsia="Times New Roman" w:hAnsi="Times New Roman" w:cs="Times New Roman"/>
          <w:sz w:val="24"/>
          <w:szCs w:val="24"/>
        </w:rPr>
        <w:t>originate</w:t>
      </w:r>
      <w:r w:rsidR="00CF2080">
        <w:rPr>
          <w:rFonts w:ascii="Times New Roman" w:eastAsia="Times New Roman" w:hAnsi="Times New Roman" w:cs="Times New Roman"/>
          <w:sz w:val="24"/>
          <w:szCs w:val="24"/>
        </w:rPr>
        <w:t xml:space="preserve"> 66%</w:t>
      </w:r>
      <w:r w:rsidR="005014D9">
        <w:rPr>
          <w:rFonts w:ascii="Times New Roman" w:eastAsia="Times New Roman" w:hAnsi="Times New Roman" w:cs="Times New Roman"/>
          <w:sz w:val="24"/>
          <w:szCs w:val="24"/>
        </w:rPr>
        <w:t xml:space="preserve"> </w:t>
      </w:r>
      <w:r w:rsidR="00790453">
        <w:rPr>
          <w:rFonts w:ascii="Times New Roman" w:eastAsia="Times New Roman" w:hAnsi="Times New Roman" w:cs="Times New Roman"/>
          <w:sz w:val="24"/>
          <w:szCs w:val="24"/>
        </w:rPr>
        <w:t xml:space="preserve">from </w:t>
      </w:r>
      <w:r w:rsidR="005014D9">
        <w:rPr>
          <w:rFonts w:ascii="Times New Roman" w:eastAsia="Times New Roman" w:hAnsi="Times New Roman" w:cs="Times New Roman"/>
          <w:sz w:val="24"/>
          <w:szCs w:val="24"/>
        </w:rPr>
        <w:t>the</w:t>
      </w:r>
      <w:r w:rsidR="00CF2080">
        <w:rPr>
          <w:rFonts w:ascii="Times New Roman" w:eastAsia="Times New Roman" w:hAnsi="Times New Roman" w:cs="Times New Roman"/>
          <w:sz w:val="24"/>
          <w:szCs w:val="24"/>
        </w:rPr>
        <w:t xml:space="preserve"> USA, 37% </w:t>
      </w:r>
      <w:r w:rsidR="00790453">
        <w:rPr>
          <w:rFonts w:ascii="Times New Roman" w:eastAsia="Times New Roman" w:hAnsi="Times New Roman" w:cs="Times New Roman"/>
          <w:sz w:val="24"/>
          <w:szCs w:val="24"/>
        </w:rPr>
        <w:t xml:space="preserve">from </w:t>
      </w:r>
      <w:r w:rsidR="005014D9">
        <w:rPr>
          <w:rFonts w:ascii="Times New Roman" w:eastAsia="Times New Roman" w:hAnsi="Times New Roman" w:cs="Times New Roman"/>
          <w:sz w:val="24"/>
          <w:szCs w:val="24"/>
        </w:rPr>
        <w:t xml:space="preserve">the </w:t>
      </w:r>
      <w:r w:rsidR="00CF2080">
        <w:rPr>
          <w:rFonts w:ascii="Times New Roman" w:eastAsia="Times New Roman" w:hAnsi="Times New Roman" w:cs="Times New Roman"/>
          <w:sz w:val="24"/>
          <w:szCs w:val="24"/>
        </w:rPr>
        <w:t xml:space="preserve">UK, </w:t>
      </w:r>
      <w:r w:rsidR="005014D9">
        <w:rPr>
          <w:rFonts w:ascii="Times New Roman" w:eastAsia="Times New Roman" w:hAnsi="Times New Roman" w:cs="Times New Roman"/>
          <w:sz w:val="24"/>
          <w:szCs w:val="24"/>
        </w:rPr>
        <w:t xml:space="preserve">and </w:t>
      </w:r>
      <w:r w:rsidR="00CF2080">
        <w:rPr>
          <w:rFonts w:ascii="Times New Roman" w:eastAsia="Times New Roman" w:hAnsi="Times New Roman" w:cs="Times New Roman"/>
          <w:sz w:val="24"/>
          <w:szCs w:val="24"/>
        </w:rPr>
        <w:t>16%</w:t>
      </w:r>
      <w:r w:rsidR="005014D9">
        <w:rPr>
          <w:rFonts w:ascii="Times New Roman" w:eastAsia="Times New Roman" w:hAnsi="Times New Roman" w:cs="Times New Roman"/>
          <w:sz w:val="24"/>
          <w:szCs w:val="24"/>
        </w:rPr>
        <w:t xml:space="preserve"> </w:t>
      </w:r>
      <w:r w:rsidR="00790453">
        <w:rPr>
          <w:rFonts w:ascii="Times New Roman" w:eastAsia="Times New Roman" w:hAnsi="Times New Roman" w:cs="Times New Roman"/>
          <w:sz w:val="24"/>
          <w:szCs w:val="24"/>
        </w:rPr>
        <w:t xml:space="preserve">from </w:t>
      </w:r>
      <w:r w:rsidR="00CF2080">
        <w:rPr>
          <w:rFonts w:ascii="Times New Roman" w:eastAsia="Times New Roman" w:hAnsi="Times New Roman" w:cs="Times New Roman"/>
          <w:sz w:val="24"/>
          <w:szCs w:val="24"/>
        </w:rPr>
        <w:t xml:space="preserve">France. </w:t>
      </w:r>
      <w:r w:rsidR="00FB5EBE">
        <w:rPr>
          <w:rFonts w:ascii="Times New Roman" w:eastAsia="Times New Roman" w:hAnsi="Times New Roman" w:cs="Times New Roman"/>
          <w:sz w:val="24"/>
          <w:szCs w:val="24"/>
        </w:rPr>
        <w:t xml:space="preserve">In comparison, 33% of </w:t>
      </w:r>
      <w:r w:rsidR="00790453">
        <w:rPr>
          <w:rFonts w:ascii="Times New Roman" w:eastAsia="Times New Roman" w:hAnsi="Times New Roman" w:cs="Times New Roman"/>
          <w:sz w:val="24"/>
          <w:szCs w:val="24"/>
        </w:rPr>
        <w:t xml:space="preserve">the </w:t>
      </w:r>
      <w:r w:rsidR="00FB5EBE">
        <w:rPr>
          <w:rFonts w:ascii="Times New Roman" w:eastAsia="Times New Roman" w:hAnsi="Times New Roman" w:cs="Times New Roman"/>
          <w:sz w:val="24"/>
          <w:szCs w:val="24"/>
        </w:rPr>
        <w:t>a</w:t>
      </w:r>
      <w:r w:rsidR="00CF2080">
        <w:rPr>
          <w:rFonts w:ascii="Times New Roman" w:eastAsia="Times New Roman" w:hAnsi="Times New Roman" w:cs="Times New Roman"/>
          <w:sz w:val="24"/>
          <w:szCs w:val="24"/>
        </w:rPr>
        <w:t xml:space="preserve">rticles published in </w:t>
      </w:r>
      <w:r w:rsidR="00CF2080">
        <w:rPr>
          <w:rFonts w:ascii="Times New Roman" w:eastAsia="Times New Roman" w:hAnsi="Times New Roman" w:cs="Times New Roman"/>
          <w:i/>
          <w:sz w:val="24"/>
          <w:szCs w:val="24"/>
        </w:rPr>
        <w:t>Chemical Geology</w:t>
      </w:r>
      <w:r w:rsidR="00CF2080">
        <w:rPr>
          <w:rFonts w:ascii="Times New Roman" w:eastAsia="Times New Roman" w:hAnsi="Times New Roman" w:cs="Times New Roman"/>
          <w:sz w:val="24"/>
          <w:szCs w:val="24"/>
        </w:rPr>
        <w:t xml:space="preserve"> originate from </w:t>
      </w:r>
      <w:r w:rsidR="00790453">
        <w:rPr>
          <w:rFonts w:ascii="Times New Roman" w:eastAsia="Times New Roman" w:hAnsi="Times New Roman" w:cs="Times New Roman"/>
          <w:sz w:val="24"/>
          <w:szCs w:val="24"/>
        </w:rPr>
        <w:t xml:space="preserve">the </w:t>
      </w:r>
      <w:r w:rsidR="00CF2080">
        <w:rPr>
          <w:rFonts w:ascii="Times New Roman" w:eastAsia="Times New Roman" w:hAnsi="Times New Roman" w:cs="Times New Roman"/>
          <w:sz w:val="24"/>
          <w:szCs w:val="24"/>
        </w:rPr>
        <w:t xml:space="preserve">USA, </w:t>
      </w:r>
      <w:r w:rsidR="00FB5EBE">
        <w:rPr>
          <w:rFonts w:ascii="Times New Roman" w:eastAsia="Times New Roman" w:hAnsi="Times New Roman" w:cs="Times New Roman"/>
          <w:sz w:val="24"/>
          <w:szCs w:val="24"/>
        </w:rPr>
        <w:t xml:space="preserve">16% from </w:t>
      </w:r>
      <w:r w:rsidR="00CF2080">
        <w:rPr>
          <w:rFonts w:ascii="Times New Roman" w:eastAsia="Times New Roman" w:hAnsi="Times New Roman" w:cs="Times New Roman"/>
          <w:sz w:val="24"/>
          <w:szCs w:val="24"/>
        </w:rPr>
        <w:t xml:space="preserve">France, </w:t>
      </w:r>
      <w:r w:rsidR="00790453">
        <w:rPr>
          <w:rFonts w:ascii="Times New Roman" w:eastAsia="Times New Roman" w:hAnsi="Times New Roman" w:cs="Times New Roman"/>
          <w:sz w:val="24"/>
          <w:szCs w:val="24"/>
        </w:rPr>
        <w:t xml:space="preserve">and </w:t>
      </w:r>
      <w:r w:rsidR="00FB5EBE">
        <w:rPr>
          <w:rFonts w:ascii="Times New Roman" w:eastAsia="Times New Roman" w:hAnsi="Times New Roman" w:cs="Times New Roman"/>
          <w:sz w:val="24"/>
          <w:szCs w:val="24"/>
        </w:rPr>
        <w:t xml:space="preserve">14% </w:t>
      </w:r>
      <w:r w:rsidR="00790453">
        <w:rPr>
          <w:rFonts w:ascii="Times New Roman" w:eastAsia="Times New Roman" w:hAnsi="Times New Roman" w:cs="Times New Roman"/>
          <w:sz w:val="24"/>
          <w:szCs w:val="24"/>
        </w:rPr>
        <w:t>from</w:t>
      </w:r>
      <w:r w:rsidR="00FB5EBE">
        <w:rPr>
          <w:rFonts w:ascii="Times New Roman" w:eastAsia="Times New Roman" w:hAnsi="Times New Roman" w:cs="Times New Roman"/>
          <w:sz w:val="24"/>
          <w:szCs w:val="24"/>
        </w:rPr>
        <w:t xml:space="preserve"> </w:t>
      </w:r>
      <w:r w:rsidR="00CF2080">
        <w:rPr>
          <w:rFonts w:ascii="Times New Roman" w:eastAsia="Times New Roman" w:hAnsi="Times New Roman" w:cs="Times New Roman"/>
          <w:sz w:val="24"/>
          <w:szCs w:val="24"/>
        </w:rPr>
        <w:t>Germany</w:t>
      </w:r>
      <w:r w:rsidR="00FB5EBE">
        <w:rPr>
          <w:rFonts w:ascii="Times New Roman" w:eastAsia="Times New Roman" w:hAnsi="Times New Roman" w:cs="Times New Roman"/>
          <w:sz w:val="24"/>
          <w:szCs w:val="24"/>
        </w:rPr>
        <w:t xml:space="preserve">. For </w:t>
      </w:r>
      <w:r w:rsidR="00790453">
        <w:rPr>
          <w:rFonts w:ascii="Times New Roman" w:eastAsia="Times New Roman" w:hAnsi="Times New Roman" w:cs="Times New Roman"/>
          <w:sz w:val="24"/>
          <w:szCs w:val="24"/>
        </w:rPr>
        <w:t xml:space="preserve">gold </w:t>
      </w:r>
      <w:r w:rsidR="00FB5EBE">
        <w:rPr>
          <w:rFonts w:ascii="Times New Roman" w:eastAsia="Times New Roman" w:hAnsi="Times New Roman" w:cs="Times New Roman"/>
          <w:sz w:val="24"/>
          <w:szCs w:val="24"/>
        </w:rPr>
        <w:t xml:space="preserve">OA articles published in </w:t>
      </w:r>
      <w:r w:rsidR="00FB5EBE" w:rsidRPr="008542F5">
        <w:rPr>
          <w:rFonts w:ascii="Times New Roman" w:eastAsia="Times New Roman" w:hAnsi="Times New Roman" w:cs="Times New Roman"/>
          <w:i/>
          <w:sz w:val="24"/>
          <w:szCs w:val="24"/>
        </w:rPr>
        <w:t>Chemical Geology</w:t>
      </w:r>
      <w:r w:rsidR="00790453" w:rsidRPr="00261705">
        <w:rPr>
          <w:rFonts w:ascii="Times New Roman" w:eastAsia="Times New Roman" w:hAnsi="Times New Roman" w:cs="Times New Roman"/>
          <w:sz w:val="24"/>
          <w:szCs w:val="24"/>
        </w:rPr>
        <w:t>,</w:t>
      </w:r>
      <w:r w:rsidR="00FB5EBE">
        <w:rPr>
          <w:rFonts w:ascii="Times New Roman" w:eastAsia="Times New Roman" w:hAnsi="Times New Roman" w:cs="Times New Roman"/>
          <w:sz w:val="24"/>
          <w:szCs w:val="24"/>
        </w:rPr>
        <w:t xml:space="preserve"> </w:t>
      </w:r>
      <w:r w:rsidR="00CF2080">
        <w:rPr>
          <w:rFonts w:ascii="Times New Roman" w:eastAsia="Times New Roman" w:hAnsi="Times New Roman" w:cs="Times New Roman"/>
          <w:sz w:val="24"/>
          <w:szCs w:val="24"/>
        </w:rPr>
        <w:t xml:space="preserve">57% </w:t>
      </w:r>
      <w:r w:rsidR="00790453">
        <w:rPr>
          <w:rFonts w:ascii="Times New Roman" w:eastAsia="Times New Roman" w:hAnsi="Times New Roman" w:cs="Times New Roman"/>
          <w:sz w:val="24"/>
          <w:szCs w:val="24"/>
        </w:rPr>
        <w:t xml:space="preserve">originate </w:t>
      </w:r>
      <w:r w:rsidR="00FB5EBE">
        <w:rPr>
          <w:rFonts w:ascii="Times New Roman" w:eastAsia="Times New Roman" w:hAnsi="Times New Roman" w:cs="Times New Roman"/>
          <w:sz w:val="24"/>
          <w:szCs w:val="24"/>
        </w:rPr>
        <w:t xml:space="preserve">from the </w:t>
      </w:r>
      <w:r w:rsidR="00CF2080">
        <w:rPr>
          <w:rFonts w:ascii="Times New Roman" w:eastAsia="Times New Roman" w:hAnsi="Times New Roman" w:cs="Times New Roman"/>
          <w:sz w:val="24"/>
          <w:szCs w:val="24"/>
        </w:rPr>
        <w:t xml:space="preserve">USA, 27% </w:t>
      </w:r>
      <w:r w:rsidR="00FB5EBE">
        <w:rPr>
          <w:rFonts w:ascii="Times New Roman" w:eastAsia="Times New Roman" w:hAnsi="Times New Roman" w:cs="Times New Roman"/>
          <w:sz w:val="24"/>
          <w:szCs w:val="24"/>
        </w:rPr>
        <w:t xml:space="preserve">from the </w:t>
      </w:r>
      <w:r w:rsidR="00CF2080">
        <w:rPr>
          <w:rFonts w:ascii="Times New Roman" w:eastAsia="Times New Roman" w:hAnsi="Times New Roman" w:cs="Times New Roman"/>
          <w:sz w:val="24"/>
          <w:szCs w:val="24"/>
        </w:rPr>
        <w:t xml:space="preserve">UK, </w:t>
      </w:r>
      <w:r w:rsidR="00FB5EBE">
        <w:rPr>
          <w:rFonts w:ascii="Times New Roman" w:eastAsia="Times New Roman" w:hAnsi="Times New Roman" w:cs="Times New Roman"/>
          <w:sz w:val="24"/>
          <w:szCs w:val="24"/>
        </w:rPr>
        <w:t xml:space="preserve">and </w:t>
      </w:r>
      <w:r w:rsidR="00CF2080">
        <w:rPr>
          <w:rFonts w:ascii="Times New Roman" w:eastAsia="Times New Roman" w:hAnsi="Times New Roman" w:cs="Times New Roman"/>
          <w:sz w:val="24"/>
          <w:szCs w:val="24"/>
        </w:rPr>
        <w:t xml:space="preserve">20% </w:t>
      </w:r>
      <w:r w:rsidR="00FB5EBE">
        <w:rPr>
          <w:rFonts w:ascii="Times New Roman" w:eastAsia="Times New Roman" w:hAnsi="Times New Roman" w:cs="Times New Roman"/>
          <w:sz w:val="24"/>
          <w:szCs w:val="24"/>
        </w:rPr>
        <w:t xml:space="preserve">from </w:t>
      </w:r>
      <w:r w:rsidR="00CF2080">
        <w:rPr>
          <w:rFonts w:ascii="Times New Roman" w:eastAsia="Times New Roman" w:hAnsi="Times New Roman" w:cs="Times New Roman"/>
          <w:sz w:val="24"/>
          <w:szCs w:val="24"/>
        </w:rPr>
        <w:t xml:space="preserve">Germany. Green OA </w:t>
      </w:r>
      <w:r w:rsidR="00790453">
        <w:rPr>
          <w:rFonts w:ascii="Times New Roman" w:eastAsia="Times New Roman" w:hAnsi="Times New Roman" w:cs="Times New Roman"/>
          <w:sz w:val="24"/>
          <w:szCs w:val="24"/>
        </w:rPr>
        <w:t xml:space="preserve">is </w:t>
      </w:r>
      <w:r w:rsidR="00CF2080">
        <w:rPr>
          <w:rFonts w:ascii="Times New Roman" w:eastAsia="Times New Roman" w:hAnsi="Times New Roman" w:cs="Times New Roman"/>
          <w:sz w:val="24"/>
          <w:szCs w:val="24"/>
        </w:rPr>
        <w:t xml:space="preserve">mostly available on </w:t>
      </w:r>
      <w:r w:rsidR="00790453">
        <w:rPr>
          <w:rFonts w:ascii="Times New Roman" w:eastAsia="Times New Roman" w:hAnsi="Times New Roman" w:cs="Times New Roman"/>
          <w:sz w:val="24"/>
          <w:szCs w:val="24"/>
        </w:rPr>
        <w:t xml:space="preserve">dedicated </w:t>
      </w:r>
      <w:r w:rsidR="00CF2080">
        <w:rPr>
          <w:rFonts w:ascii="Times New Roman" w:eastAsia="Times New Roman" w:hAnsi="Times New Roman" w:cs="Times New Roman"/>
          <w:sz w:val="24"/>
          <w:szCs w:val="24"/>
        </w:rPr>
        <w:t xml:space="preserve">repositories </w:t>
      </w:r>
      <w:r w:rsidR="00790453">
        <w:rPr>
          <w:rFonts w:ascii="Times New Roman" w:eastAsia="Times New Roman" w:hAnsi="Times New Roman" w:cs="Times New Roman"/>
          <w:sz w:val="24"/>
          <w:szCs w:val="24"/>
        </w:rPr>
        <w:t xml:space="preserve">such as </w:t>
      </w:r>
      <w:r w:rsidR="00790453">
        <w:rPr>
          <w:rFonts w:ascii="Times New Roman" w:eastAsia="Times New Roman" w:hAnsi="Times New Roman" w:cs="Times New Roman"/>
          <w:i/>
          <w:sz w:val="24"/>
          <w:szCs w:val="24"/>
        </w:rPr>
        <w:t>HAL</w:t>
      </w:r>
      <w:r w:rsidR="00790453">
        <w:rPr>
          <w:rFonts w:ascii="Times New Roman" w:eastAsia="Times New Roman" w:hAnsi="Times New Roman" w:cs="Times New Roman"/>
          <w:sz w:val="24"/>
          <w:szCs w:val="24"/>
        </w:rPr>
        <w:t xml:space="preserve"> </w:t>
      </w:r>
      <w:r w:rsidR="00CF2080">
        <w:rPr>
          <w:rFonts w:ascii="Times New Roman" w:eastAsia="Times New Roman" w:hAnsi="Times New Roman" w:cs="Times New Roman"/>
          <w:sz w:val="24"/>
          <w:szCs w:val="24"/>
        </w:rPr>
        <w:t>(</w:t>
      </w:r>
      <w:r w:rsidR="00CF2080">
        <w:rPr>
          <w:rFonts w:ascii="Times New Roman" w:eastAsia="Times New Roman" w:hAnsi="Times New Roman" w:cs="Times New Roman"/>
          <w:i/>
          <w:sz w:val="24"/>
          <w:szCs w:val="24"/>
        </w:rPr>
        <w:t>i.e.</w:t>
      </w:r>
      <w:r w:rsidR="00CF2080">
        <w:rPr>
          <w:rFonts w:ascii="Times New Roman" w:eastAsia="Times New Roman" w:hAnsi="Times New Roman" w:cs="Times New Roman"/>
          <w:sz w:val="24"/>
          <w:szCs w:val="24"/>
        </w:rPr>
        <w:t xml:space="preserve"> </w:t>
      </w:r>
      <w:r w:rsidR="005428C2">
        <w:rPr>
          <w:rFonts w:ascii="Times New Roman" w:eastAsia="Times New Roman" w:hAnsi="Times New Roman" w:cs="Times New Roman"/>
          <w:sz w:val="24"/>
          <w:szCs w:val="24"/>
        </w:rPr>
        <w:t>F</w:t>
      </w:r>
      <w:r w:rsidR="00CF2080">
        <w:rPr>
          <w:rFonts w:ascii="Times New Roman" w:eastAsia="Times New Roman" w:hAnsi="Times New Roman" w:cs="Times New Roman"/>
          <w:sz w:val="24"/>
          <w:szCs w:val="24"/>
        </w:rPr>
        <w:t xml:space="preserve">rench repository </w:t>
      </w:r>
      <w:hyperlink r:id="rId22">
        <w:r w:rsidR="00CF2080">
          <w:rPr>
            <w:rFonts w:ascii="Times New Roman" w:eastAsia="Times New Roman" w:hAnsi="Times New Roman" w:cs="Times New Roman"/>
            <w:color w:val="1155CC"/>
            <w:sz w:val="24"/>
            <w:szCs w:val="24"/>
            <w:u w:val="single"/>
          </w:rPr>
          <w:t>https://hal.archives-ouvertes.fr</w:t>
        </w:r>
      </w:hyperlink>
      <w:r w:rsidR="00CF2080">
        <w:rPr>
          <w:rFonts w:ascii="Times New Roman" w:eastAsia="Times New Roman" w:hAnsi="Times New Roman" w:cs="Times New Roman"/>
          <w:sz w:val="24"/>
          <w:szCs w:val="24"/>
        </w:rPr>
        <w:t xml:space="preserve">) where 42% of </w:t>
      </w:r>
      <w:r w:rsidR="00790453">
        <w:rPr>
          <w:rFonts w:ascii="Times New Roman" w:eastAsia="Times New Roman" w:hAnsi="Times New Roman" w:cs="Times New Roman"/>
          <w:sz w:val="24"/>
          <w:szCs w:val="24"/>
        </w:rPr>
        <w:t xml:space="preserve">green </w:t>
      </w:r>
      <w:r w:rsidR="00CF2080">
        <w:rPr>
          <w:rFonts w:ascii="Times New Roman" w:eastAsia="Times New Roman" w:hAnsi="Times New Roman" w:cs="Times New Roman"/>
          <w:sz w:val="24"/>
          <w:szCs w:val="24"/>
        </w:rPr>
        <w:t xml:space="preserve">OA articles for </w:t>
      </w:r>
      <w:proofErr w:type="spellStart"/>
      <w:r w:rsidR="00CF2080">
        <w:rPr>
          <w:rFonts w:ascii="Times New Roman" w:eastAsia="Times New Roman" w:hAnsi="Times New Roman" w:cs="Times New Roman"/>
          <w:i/>
          <w:sz w:val="24"/>
          <w:szCs w:val="24"/>
        </w:rPr>
        <w:t>Geochimica</w:t>
      </w:r>
      <w:proofErr w:type="spellEnd"/>
      <w:r w:rsidR="00CF2080">
        <w:rPr>
          <w:rFonts w:ascii="Times New Roman" w:eastAsia="Times New Roman" w:hAnsi="Times New Roman" w:cs="Times New Roman"/>
          <w:i/>
          <w:sz w:val="24"/>
          <w:szCs w:val="24"/>
        </w:rPr>
        <w:t xml:space="preserve"> et </w:t>
      </w:r>
      <w:proofErr w:type="spellStart"/>
      <w:r w:rsidR="00CF2080">
        <w:rPr>
          <w:rFonts w:ascii="Times New Roman" w:eastAsia="Times New Roman" w:hAnsi="Times New Roman" w:cs="Times New Roman"/>
          <w:i/>
          <w:sz w:val="24"/>
          <w:szCs w:val="24"/>
        </w:rPr>
        <w:t>Cosmochimica</w:t>
      </w:r>
      <w:proofErr w:type="spellEnd"/>
      <w:r w:rsidR="00CF2080">
        <w:rPr>
          <w:rFonts w:ascii="Times New Roman" w:eastAsia="Times New Roman" w:hAnsi="Times New Roman" w:cs="Times New Roman"/>
          <w:i/>
          <w:sz w:val="24"/>
          <w:szCs w:val="24"/>
        </w:rPr>
        <w:t xml:space="preserve"> </w:t>
      </w:r>
      <w:proofErr w:type="spellStart"/>
      <w:r w:rsidR="00CF2080">
        <w:rPr>
          <w:rFonts w:ascii="Times New Roman" w:eastAsia="Times New Roman" w:hAnsi="Times New Roman" w:cs="Times New Roman"/>
          <w:i/>
          <w:sz w:val="24"/>
          <w:szCs w:val="24"/>
        </w:rPr>
        <w:t>Acta</w:t>
      </w:r>
      <w:proofErr w:type="spellEnd"/>
      <w:r w:rsidR="00CF2080">
        <w:rPr>
          <w:rFonts w:ascii="Times New Roman" w:eastAsia="Times New Roman" w:hAnsi="Times New Roman" w:cs="Times New Roman"/>
          <w:i/>
          <w:sz w:val="24"/>
          <w:szCs w:val="24"/>
        </w:rPr>
        <w:t xml:space="preserve"> </w:t>
      </w:r>
      <w:r w:rsidR="00CF2080">
        <w:rPr>
          <w:rFonts w:ascii="Times New Roman" w:eastAsia="Times New Roman" w:hAnsi="Times New Roman" w:cs="Times New Roman"/>
          <w:sz w:val="24"/>
          <w:szCs w:val="24"/>
        </w:rPr>
        <w:t xml:space="preserve">and 23% </w:t>
      </w:r>
      <w:r w:rsidR="00790453">
        <w:rPr>
          <w:rFonts w:ascii="Times New Roman" w:eastAsia="Times New Roman" w:hAnsi="Times New Roman" w:cs="Times New Roman"/>
          <w:sz w:val="24"/>
          <w:szCs w:val="24"/>
        </w:rPr>
        <w:t xml:space="preserve">of green OA articles </w:t>
      </w:r>
      <w:r w:rsidR="00CF2080">
        <w:rPr>
          <w:rFonts w:ascii="Times New Roman" w:eastAsia="Times New Roman" w:hAnsi="Times New Roman" w:cs="Times New Roman"/>
          <w:sz w:val="24"/>
          <w:szCs w:val="24"/>
        </w:rPr>
        <w:t xml:space="preserve">for </w:t>
      </w:r>
      <w:r w:rsidR="00CF2080">
        <w:rPr>
          <w:rFonts w:ascii="Times New Roman" w:eastAsia="Times New Roman" w:hAnsi="Times New Roman" w:cs="Times New Roman"/>
          <w:i/>
          <w:sz w:val="24"/>
          <w:szCs w:val="24"/>
        </w:rPr>
        <w:t xml:space="preserve">Chemical Geology </w:t>
      </w:r>
      <w:r w:rsidR="00CF2080">
        <w:rPr>
          <w:rFonts w:ascii="Times New Roman" w:eastAsia="Times New Roman" w:hAnsi="Times New Roman" w:cs="Times New Roman"/>
          <w:sz w:val="24"/>
          <w:szCs w:val="24"/>
        </w:rPr>
        <w:t>are archived.</w:t>
      </w:r>
      <w:r w:rsidR="00E6177A">
        <w:rPr>
          <w:rFonts w:ascii="Times New Roman" w:eastAsia="Times New Roman" w:hAnsi="Times New Roman" w:cs="Times New Roman"/>
          <w:sz w:val="24"/>
          <w:szCs w:val="24"/>
        </w:rPr>
        <w:t xml:space="preserve"> </w:t>
      </w:r>
      <w:r w:rsidR="00CF2080">
        <w:rPr>
          <w:rFonts w:ascii="Times New Roman" w:eastAsia="Times New Roman" w:hAnsi="Times New Roman" w:cs="Times New Roman"/>
          <w:sz w:val="24"/>
          <w:szCs w:val="24"/>
        </w:rPr>
        <w:t xml:space="preserve">Gold OA </w:t>
      </w:r>
      <w:r w:rsidR="00790453">
        <w:rPr>
          <w:rFonts w:ascii="Times New Roman" w:eastAsia="Times New Roman" w:hAnsi="Times New Roman" w:cs="Times New Roman"/>
          <w:sz w:val="24"/>
          <w:szCs w:val="24"/>
        </w:rPr>
        <w:t xml:space="preserve">publishing peaked </w:t>
      </w:r>
      <w:r w:rsidR="00CF2080">
        <w:rPr>
          <w:rFonts w:ascii="Times New Roman" w:eastAsia="Times New Roman" w:hAnsi="Times New Roman" w:cs="Times New Roman"/>
          <w:sz w:val="24"/>
          <w:szCs w:val="24"/>
        </w:rPr>
        <w:t xml:space="preserve">in 2015 and 2016 for </w:t>
      </w:r>
      <w:proofErr w:type="spellStart"/>
      <w:r w:rsidR="00CF2080">
        <w:rPr>
          <w:rFonts w:ascii="Times New Roman" w:eastAsia="Times New Roman" w:hAnsi="Times New Roman" w:cs="Times New Roman"/>
          <w:i/>
          <w:sz w:val="24"/>
          <w:szCs w:val="24"/>
        </w:rPr>
        <w:t>Geochimica</w:t>
      </w:r>
      <w:proofErr w:type="spellEnd"/>
      <w:r w:rsidR="00CF2080">
        <w:rPr>
          <w:rFonts w:ascii="Times New Roman" w:eastAsia="Times New Roman" w:hAnsi="Times New Roman" w:cs="Times New Roman"/>
          <w:i/>
          <w:sz w:val="24"/>
          <w:szCs w:val="24"/>
        </w:rPr>
        <w:t xml:space="preserve"> et </w:t>
      </w:r>
      <w:proofErr w:type="spellStart"/>
      <w:r w:rsidR="00CF2080">
        <w:rPr>
          <w:rFonts w:ascii="Times New Roman" w:eastAsia="Times New Roman" w:hAnsi="Times New Roman" w:cs="Times New Roman"/>
          <w:i/>
          <w:sz w:val="24"/>
          <w:szCs w:val="24"/>
        </w:rPr>
        <w:t>Cosmochimica</w:t>
      </w:r>
      <w:proofErr w:type="spellEnd"/>
      <w:r w:rsidR="00CF2080">
        <w:rPr>
          <w:rFonts w:ascii="Times New Roman" w:eastAsia="Times New Roman" w:hAnsi="Times New Roman" w:cs="Times New Roman"/>
          <w:i/>
          <w:sz w:val="24"/>
          <w:szCs w:val="24"/>
        </w:rPr>
        <w:t xml:space="preserve"> </w:t>
      </w:r>
      <w:proofErr w:type="spellStart"/>
      <w:r w:rsidR="00CF2080">
        <w:rPr>
          <w:rFonts w:ascii="Times New Roman" w:eastAsia="Times New Roman" w:hAnsi="Times New Roman" w:cs="Times New Roman"/>
          <w:i/>
          <w:sz w:val="24"/>
          <w:szCs w:val="24"/>
        </w:rPr>
        <w:t>Acta</w:t>
      </w:r>
      <w:proofErr w:type="spellEnd"/>
      <w:r w:rsidR="00CF2080">
        <w:rPr>
          <w:rFonts w:ascii="Times New Roman" w:eastAsia="Times New Roman" w:hAnsi="Times New Roman" w:cs="Times New Roman"/>
          <w:sz w:val="24"/>
          <w:szCs w:val="24"/>
        </w:rPr>
        <w:t xml:space="preserve"> (23% and 27%</w:t>
      </w:r>
      <w:r w:rsidR="007D211D">
        <w:rPr>
          <w:rFonts w:ascii="Times New Roman" w:eastAsia="Times New Roman" w:hAnsi="Times New Roman" w:cs="Times New Roman"/>
          <w:sz w:val="24"/>
          <w:szCs w:val="24"/>
        </w:rPr>
        <w:t>, respectively</w:t>
      </w:r>
      <w:r w:rsidR="00CF2080">
        <w:rPr>
          <w:rFonts w:ascii="Times New Roman" w:eastAsia="Times New Roman" w:hAnsi="Times New Roman" w:cs="Times New Roman"/>
          <w:sz w:val="24"/>
          <w:szCs w:val="24"/>
        </w:rPr>
        <w:t xml:space="preserve">) and for </w:t>
      </w:r>
      <w:r w:rsidR="00CF2080">
        <w:rPr>
          <w:rFonts w:ascii="Times New Roman" w:eastAsia="Times New Roman" w:hAnsi="Times New Roman" w:cs="Times New Roman"/>
          <w:i/>
          <w:sz w:val="24"/>
          <w:szCs w:val="24"/>
        </w:rPr>
        <w:t>Chemical Geology</w:t>
      </w:r>
      <w:r w:rsidR="00CF2080">
        <w:rPr>
          <w:rFonts w:ascii="Times New Roman" w:eastAsia="Times New Roman" w:hAnsi="Times New Roman" w:cs="Times New Roman"/>
          <w:sz w:val="24"/>
          <w:szCs w:val="24"/>
        </w:rPr>
        <w:t xml:space="preserve"> (17% and 14%</w:t>
      </w:r>
      <w:r w:rsidR="007D211D">
        <w:rPr>
          <w:rFonts w:ascii="Times New Roman" w:eastAsia="Times New Roman" w:hAnsi="Times New Roman" w:cs="Times New Roman"/>
          <w:sz w:val="24"/>
          <w:szCs w:val="24"/>
        </w:rPr>
        <w:t>, respectively</w:t>
      </w:r>
      <w:r w:rsidR="00CF2080">
        <w:rPr>
          <w:rFonts w:ascii="Times New Roman" w:eastAsia="Times New Roman" w:hAnsi="Times New Roman" w:cs="Times New Roman"/>
          <w:sz w:val="24"/>
          <w:szCs w:val="24"/>
        </w:rPr>
        <w:t>)</w:t>
      </w:r>
      <w:r w:rsidR="007D211D">
        <w:rPr>
          <w:rFonts w:ascii="Times New Roman" w:eastAsia="Times New Roman" w:hAnsi="Times New Roman" w:cs="Times New Roman"/>
          <w:sz w:val="24"/>
          <w:szCs w:val="24"/>
        </w:rPr>
        <w:t>.</w:t>
      </w:r>
      <w:r w:rsidR="00CF2080">
        <w:rPr>
          <w:rFonts w:ascii="Times New Roman" w:eastAsia="Times New Roman" w:hAnsi="Times New Roman" w:cs="Times New Roman"/>
          <w:sz w:val="24"/>
          <w:szCs w:val="24"/>
        </w:rPr>
        <w:t xml:space="preserve"> </w:t>
      </w:r>
      <w:r w:rsidR="007D211D">
        <w:rPr>
          <w:rFonts w:ascii="Times New Roman" w:eastAsia="Times New Roman" w:hAnsi="Times New Roman" w:cs="Times New Roman"/>
          <w:sz w:val="24"/>
          <w:szCs w:val="24"/>
        </w:rPr>
        <w:t>Similarly,</w:t>
      </w:r>
      <w:r w:rsidR="00A5743D">
        <w:rPr>
          <w:rFonts w:ascii="Times New Roman" w:eastAsia="Times New Roman" w:hAnsi="Times New Roman" w:cs="Times New Roman"/>
          <w:sz w:val="24"/>
          <w:szCs w:val="24"/>
        </w:rPr>
        <w:t xml:space="preserve"> </w:t>
      </w:r>
      <w:r w:rsidR="007D211D">
        <w:rPr>
          <w:rFonts w:ascii="Times New Roman" w:eastAsia="Times New Roman" w:hAnsi="Times New Roman" w:cs="Times New Roman"/>
          <w:sz w:val="24"/>
          <w:szCs w:val="24"/>
        </w:rPr>
        <w:t xml:space="preserve">green </w:t>
      </w:r>
      <w:r w:rsidR="00CF2080">
        <w:rPr>
          <w:rFonts w:ascii="Times New Roman" w:eastAsia="Times New Roman" w:hAnsi="Times New Roman" w:cs="Times New Roman"/>
          <w:sz w:val="24"/>
          <w:szCs w:val="24"/>
        </w:rPr>
        <w:t xml:space="preserve">OA </w:t>
      </w:r>
      <w:r w:rsidR="007D211D">
        <w:rPr>
          <w:rFonts w:ascii="Times New Roman" w:eastAsia="Times New Roman" w:hAnsi="Times New Roman" w:cs="Times New Roman"/>
          <w:sz w:val="24"/>
          <w:szCs w:val="24"/>
        </w:rPr>
        <w:t xml:space="preserve">publishing peaked </w:t>
      </w:r>
      <w:r w:rsidR="00CF2080">
        <w:rPr>
          <w:rFonts w:ascii="Times New Roman" w:eastAsia="Times New Roman" w:hAnsi="Times New Roman" w:cs="Times New Roman"/>
          <w:sz w:val="24"/>
          <w:szCs w:val="24"/>
        </w:rPr>
        <w:t>between 2015 and 2017</w:t>
      </w:r>
      <w:r w:rsidR="007D211D">
        <w:rPr>
          <w:rFonts w:ascii="Times New Roman" w:eastAsia="Times New Roman" w:hAnsi="Times New Roman" w:cs="Times New Roman"/>
          <w:sz w:val="24"/>
          <w:szCs w:val="24"/>
        </w:rPr>
        <w:t xml:space="preserve"> in</w:t>
      </w:r>
      <w:r w:rsidR="00CF2080">
        <w:rPr>
          <w:rFonts w:ascii="Times New Roman" w:eastAsia="Times New Roman" w:hAnsi="Times New Roman" w:cs="Times New Roman"/>
          <w:sz w:val="24"/>
          <w:szCs w:val="24"/>
        </w:rPr>
        <w:t xml:space="preserve"> </w:t>
      </w:r>
      <w:proofErr w:type="spellStart"/>
      <w:r w:rsidR="007D211D">
        <w:rPr>
          <w:rFonts w:ascii="Times New Roman" w:eastAsia="Times New Roman" w:hAnsi="Times New Roman" w:cs="Times New Roman"/>
          <w:i/>
          <w:sz w:val="24"/>
          <w:szCs w:val="24"/>
        </w:rPr>
        <w:t>Geochimica</w:t>
      </w:r>
      <w:proofErr w:type="spellEnd"/>
      <w:r w:rsidR="007D211D">
        <w:rPr>
          <w:rFonts w:ascii="Times New Roman" w:eastAsia="Times New Roman" w:hAnsi="Times New Roman" w:cs="Times New Roman"/>
          <w:i/>
          <w:sz w:val="24"/>
          <w:szCs w:val="24"/>
        </w:rPr>
        <w:t xml:space="preserve"> and </w:t>
      </w:r>
      <w:proofErr w:type="spellStart"/>
      <w:r w:rsidR="007D211D">
        <w:rPr>
          <w:rFonts w:ascii="Times New Roman" w:eastAsia="Times New Roman" w:hAnsi="Times New Roman" w:cs="Times New Roman"/>
          <w:i/>
          <w:sz w:val="24"/>
          <w:szCs w:val="24"/>
        </w:rPr>
        <w:t>Cosmochimica</w:t>
      </w:r>
      <w:proofErr w:type="spellEnd"/>
      <w:r w:rsidR="007D211D">
        <w:rPr>
          <w:rFonts w:ascii="Times New Roman" w:eastAsia="Times New Roman" w:hAnsi="Times New Roman" w:cs="Times New Roman"/>
          <w:i/>
          <w:sz w:val="24"/>
          <w:szCs w:val="24"/>
        </w:rPr>
        <w:t xml:space="preserve"> </w:t>
      </w:r>
      <w:proofErr w:type="spellStart"/>
      <w:r w:rsidR="007D211D">
        <w:rPr>
          <w:rFonts w:ascii="Times New Roman" w:eastAsia="Times New Roman" w:hAnsi="Times New Roman" w:cs="Times New Roman"/>
          <w:i/>
          <w:sz w:val="24"/>
          <w:szCs w:val="24"/>
        </w:rPr>
        <w:t>Acta</w:t>
      </w:r>
      <w:proofErr w:type="spellEnd"/>
      <w:r w:rsidR="007D211D">
        <w:rPr>
          <w:rFonts w:ascii="Times New Roman" w:eastAsia="Times New Roman" w:hAnsi="Times New Roman" w:cs="Times New Roman"/>
          <w:sz w:val="24"/>
          <w:szCs w:val="24"/>
        </w:rPr>
        <w:t xml:space="preserve"> </w:t>
      </w:r>
      <w:r w:rsidR="00CF2080">
        <w:rPr>
          <w:rFonts w:ascii="Times New Roman" w:eastAsia="Times New Roman" w:hAnsi="Times New Roman" w:cs="Times New Roman"/>
          <w:sz w:val="24"/>
          <w:szCs w:val="24"/>
        </w:rPr>
        <w:t>(7%, 11%</w:t>
      </w:r>
      <w:r w:rsidR="00A5743D">
        <w:rPr>
          <w:rFonts w:ascii="Times New Roman" w:eastAsia="Times New Roman" w:hAnsi="Times New Roman" w:cs="Times New Roman"/>
          <w:sz w:val="24"/>
          <w:szCs w:val="24"/>
        </w:rPr>
        <w:t>,</w:t>
      </w:r>
      <w:r w:rsidR="00CF2080">
        <w:rPr>
          <w:rFonts w:ascii="Times New Roman" w:eastAsia="Times New Roman" w:hAnsi="Times New Roman" w:cs="Times New Roman"/>
          <w:sz w:val="24"/>
          <w:szCs w:val="24"/>
        </w:rPr>
        <w:t xml:space="preserve"> and 11%</w:t>
      </w:r>
      <w:r w:rsidR="007D211D">
        <w:rPr>
          <w:rFonts w:ascii="Times New Roman" w:eastAsia="Times New Roman" w:hAnsi="Times New Roman" w:cs="Times New Roman"/>
          <w:sz w:val="24"/>
          <w:szCs w:val="24"/>
        </w:rPr>
        <w:t>, respectively)</w:t>
      </w:r>
      <w:r w:rsidR="00CF2080">
        <w:rPr>
          <w:rFonts w:ascii="Times New Roman" w:eastAsia="Times New Roman" w:hAnsi="Times New Roman" w:cs="Times New Roman"/>
          <w:i/>
          <w:sz w:val="24"/>
          <w:szCs w:val="24"/>
        </w:rPr>
        <w:t xml:space="preserve"> </w:t>
      </w:r>
      <w:r w:rsidR="00CF2080">
        <w:rPr>
          <w:rFonts w:ascii="Times New Roman" w:eastAsia="Times New Roman" w:hAnsi="Times New Roman" w:cs="Times New Roman"/>
          <w:sz w:val="24"/>
          <w:szCs w:val="24"/>
        </w:rPr>
        <w:t xml:space="preserve">and </w:t>
      </w:r>
      <w:r w:rsidR="007D211D">
        <w:rPr>
          <w:rFonts w:ascii="Times New Roman" w:eastAsia="Times New Roman" w:hAnsi="Times New Roman" w:cs="Times New Roman"/>
          <w:i/>
          <w:sz w:val="24"/>
          <w:szCs w:val="24"/>
        </w:rPr>
        <w:t>Chemical Geology</w:t>
      </w:r>
      <w:r w:rsidR="007D211D">
        <w:rPr>
          <w:rFonts w:ascii="Times New Roman" w:eastAsia="Times New Roman" w:hAnsi="Times New Roman" w:cs="Times New Roman"/>
          <w:sz w:val="24"/>
          <w:szCs w:val="24"/>
        </w:rPr>
        <w:t xml:space="preserve"> (</w:t>
      </w:r>
      <w:r w:rsidR="00CF2080">
        <w:rPr>
          <w:rFonts w:ascii="Times New Roman" w:eastAsia="Times New Roman" w:hAnsi="Times New Roman" w:cs="Times New Roman"/>
          <w:sz w:val="24"/>
          <w:szCs w:val="24"/>
        </w:rPr>
        <w:t>8%, 7%</w:t>
      </w:r>
      <w:r w:rsidR="00A5743D">
        <w:rPr>
          <w:rFonts w:ascii="Times New Roman" w:eastAsia="Times New Roman" w:hAnsi="Times New Roman" w:cs="Times New Roman"/>
          <w:sz w:val="24"/>
          <w:szCs w:val="24"/>
        </w:rPr>
        <w:t>,</w:t>
      </w:r>
      <w:r w:rsidR="00CF2080">
        <w:rPr>
          <w:rFonts w:ascii="Times New Roman" w:eastAsia="Times New Roman" w:hAnsi="Times New Roman" w:cs="Times New Roman"/>
          <w:sz w:val="24"/>
          <w:szCs w:val="24"/>
        </w:rPr>
        <w:t xml:space="preserve"> and 7%</w:t>
      </w:r>
      <w:r w:rsidR="007D211D">
        <w:rPr>
          <w:rFonts w:ascii="Times New Roman" w:eastAsia="Times New Roman" w:hAnsi="Times New Roman" w:cs="Times New Roman"/>
          <w:sz w:val="24"/>
          <w:szCs w:val="24"/>
        </w:rPr>
        <w:t>, respectively)</w:t>
      </w:r>
      <w:r w:rsidR="00CF2080">
        <w:rPr>
          <w:rFonts w:ascii="Times New Roman" w:eastAsia="Times New Roman" w:hAnsi="Times New Roman" w:cs="Times New Roman"/>
          <w:sz w:val="24"/>
          <w:szCs w:val="24"/>
        </w:rPr>
        <w:t xml:space="preserve"> </w:t>
      </w:r>
      <w:r w:rsidR="007D211D">
        <w:rPr>
          <w:rFonts w:ascii="Times New Roman" w:eastAsia="Times New Roman" w:hAnsi="Times New Roman" w:cs="Times New Roman"/>
          <w:sz w:val="24"/>
          <w:szCs w:val="24"/>
        </w:rPr>
        <w:t>(</w:t>
      </w:r>
      <w:r w:rsidR="00CF2080">
        <w:rPr>
          <w:rFonts w:ascii="Times New Roman" w:eastAsia="Times New Roman" w:hAnsi="Times New Roman" w:cs="Times New Roman"/>
          <w:sz w:val="24"/>
          <w:szCs w:val="24"/>
        </w:rPr>
        <w:t xml:space="preserve">Figure 4). </w:t>
      </w:r>
    </w:p>
    <w:p w14:paraId="4B63D76D" w14:textId="77777777" w:rsidR="007B0525" w:rsidRDefault="007B0525">
      <w:pPr>
        <w:pStyle w:val="Normal1"/>
        <w:spacing w:line="480" w:lineRule="auto"/>
        <w:jc w:val="both"/>
        <w:rPr>
          <w:rFonts w:ascii="Times New Roman" w:eastAsia="Times New Roman" w:hAnsi="Times New Roman" w:cs="Times New Roman"/>
          <w:sz w:val="24"/>
          <w:szCs w:val="24"/>
        </w:rPr>
      </w:pPr>
    </w:p>
    <w:p w14:paraId="1C1AE1FB" w14:textId="390F6841" w:rsidR="007B0525" w:rsidRDefault="00936AD0" w:rsidP="00356DEF">
      <w:pPr>
        <w:pStyle w:val="Normal1"/>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scientific publishing continues to transition from the </w:t>
      </w:r>
      <w:r w:rsidR="007D211D">
        <w:rPr>
          <w:rFonts w:ascii="Times New Roman" w:eastAsia="Times New Roman" w:hAnsi="Times New Roman" w:cs="Times New Roman"/>
          <w:sz w:val="24"/>
          <w:szCs w:val="24"/>
        </w:rPr>
        <w:t xml:space="preserve">traditional pay-walled </w:t>
      </w:r>
      <w:r>
        <w:rPr>
          <w:rFonts w:ascii="Times New Roman" w:eastAsia="Times New Roman" w:hAnsi="Times New Roman" w:cs="Times New Roman"/>
          <w:sz w:val="24"/>
          <w:szCs w:val="24"/>
        </w:rPr>
        <w:t xml:space="preserve">model to </w:t>
      </w:r>
      <w:r w:rsidR="00CF2080">
        <w:rPr>
          <w:rFonts w:ascii="Times New Roman" w:eastAsia="Times New Roman" w:hAnsi="Times New Roman" w:cs="Times New Roman"/>
          <w:sz w:val="24"/>
          <w:szCs w:val="24"/>
        </w:rPr>
        <w:t xml:space="preserve">OA, </w:t>
      </w:r>
      <w:r w:rsidR="00056393">
        <w:rPr>
          <w:rFonts w:ascii="Times New Roman" w:eastAsia="Times New Roman" w:hAnsi="Times New Roman" w:cs="Times New Roman"/>
          <w:sz w:val="24"/>
          <w:szCs w:val="24"/>
        </w:rPr>
        <w:t xml:space="preserve">it is likely that increasingly individual </w:t>
      </w:r>
      <w:r w:rsidR="007D211D">
        <w:rPr>
          <w:rFonts w:ascii="Times New Roman" w:eastAsia="Times New Roman" w:hAnsi="Times New Roman" w:cs="Times New Roman"/>
          <w:sz w:val="24"/>
          <w:szCs w:val="24"/>
        </w:rPr>
        <w:t xml:space="preserve">researchers will face difficulties </w:t>
      </w:r>
      <w:r w:rsidR="00056393">
        <w:rPr>
          <w:rFonts w:ascii="Times New Roman" w:eastAsia="Times New Roman" w:hAnsi="Times New Roman" w:cs="Times New Roman"/>
          <w:sz w:val="24"/>
          <w:szCs w:val="24"/>
        </w:rPr>
        <w:t xml:space="preserve">addressing </w:t>
      </w:r>
      <w:r w:rsidR="00CF2080">
        <w:rPr>
          <w:rFonts w:ascii="Times New Roman" w:eastAsia="Times New Roman" w:hAnsi="Times New Roman" w:cs="Times New Roman"/>
          <w:sz w:val="24"/>
          <w:szCs w:val="24"/>
        </w:rPr>
        <w:t>the APC system</w:t>
      </w:r>
      <w:r w:rsidR="007D211D">
        <w:rPr>
          <w:rFonts w:ascii="Times New Roman" w:eastAsia="Times New Roman" w:hAnsi="Times New Roman" w:cs="Times New Roman"/>
          <w:sz w:val="24"/>
          <w:szCs w:val="24"/>
        </w:rPr>
        <w:t>,</w:t>
      </w:r>
      <w:r w:rsidR="00CF2080">
        <w:rPr>
          <w:rFonts w:ascii="Times New Roman" w:eastAsia="Times New Roman" w:hAnsi="Times New Roman" w:cs="Times New Roman"/>
          <w:sz w:val="24"/>
          <w:szCs w:val="24"/>
        </w:rPr>
        <w:t xml:space="preserve"> regardless of any potential waiver or discount systems in place. Thus, the APC-driven elements of OA </w:t>
      </w:r>
      <w:r w:rsidR="007D211D">
        <w:rPr>
          <w:rFonts w:ascii="Times New Roman" w:eastAsia="Times New Roman" w:hAnsi="Times New Roman" w:cs="Times New Roman"/>
          <w:sz w:val="24"/>
          <w:szCs w:val="24"/>
        </w:rPr>
        <w:t xml:space="preserve">generally </w:t>
      </w:r>
      <w:r w:rsidR="00CF2080">
        <w:rPr>
          <w:rFonts w:ascii="Times New Roman" w:eastAsia="Times New Roman" w:hAnsi="Times New Roman" w:cs="Times New Roman"/>
          <w:sz w:val="24"/>
          <w:szCs w:val="24"/>
        </w:rPr>
        <w:t>restrain</w:t>
      </w:r>
      <w:r w:rsidR="007D211D">
        <w:rPr>
          <w:rFonts w:ascii="Times New Roman" w:eastAsia="Times New Roman" w:hAnsi="Times New Roman" w:cs="Times New Roman"/>
          <w:sz w:val="24"/>
          <w:szCs w:val="24"/>
        </w:rPr>
        <w:t>s</w:t>
      </w:r>
      <w:r w:rsidR="00CF2080">
        <w:rPr>
          <w:rFonts w:ascii="Times New Roman" w:eastAsia="Times New Roman" w:hAnsi="Times New Roman" w:cs="Times New Roman"/>
          <w:sz w:val="24"/>
          <w:szCs w:val="24"/>
        </w:rPr>
        <w:t xml:space="preserve"> journal choice</w:t>
      </w:r>
      <w:r w:rsidR="007D211D">
        <w:rPr>
          <w:rFonts w:ascii="Times New Roman" w:eastAsia="Times New Roman" w:hAnsi="Times New Roman" w:cs="Times New Roman"/>
          <w:sz w:val="24"/>
          <w:szCs w:val="24"/>
        </w:rPr>
        <w:t xml:space="preserve"> available</w:t>
      </w:r>
      <w:r w:rsidR="00CF2080">
        <w:rPr>
          <w:rFonts w:ascii="Times New Roman" w:eastAsia="Times New Roman" w:hAnsi="Times New Roman" w:cs="Times New Roman"/>
          <w:sz w:val="24"/>
          <w:szCs w:val="24"/>
        </w:rPr>
        <w:t xml:space="preserve"> for those individuals who want to</w:t>
      </w:r>
      <w:r w:rsidR="007D211D">
        <w:rPr>
          <w:rFonts w:ascii="Times New Roman" w:eastAsia="Times New Roman" w:hAnsi="Times New Roman" w:cs="Times New Roman"/>
          <w:sz w:val="24"/>
          <w:szCs w:val="24"/>
        </w:rPr>
        <w:t>,</w:t>
      </w:r>
      <w:r w:rsidR="00CF2080">
        <w:rPr>
          <w:rFonts w:ascii="Times New Roman" w:eastAsia="Times New Roman" w:hAnsi="Times New Roman" w:cs="Times New Roman"/>
          <w:sz w:val="24"/>
          <w:szCs w:val="24"/>
        </w:rPr>
        <w:t xml:space="preserve"> or have to</w:t>
      </w:r>
      <w:r w:rsidR="007D211D">
        <w:rPr>
          <w:rFonts w:ascii="Times New Roman" w:eastAsia="Times New Roman" w:hAnsi="Times New Roman" w:cs="Times New Roman"/>
          <w:sz w:val="24"/>
          <w:szCs w:val="24"/>
        </w:rPr>
        <w:t>,</w:t>
      </w:r>
      <w:r w:rsidR="00CF2080">
        <w:rPr>
          <w:rFonts w:ascii="Times New Roman" w:eastAsia="Times New Roman" w:hAnsi="Times New Roman" w:cs="Times New Roman"/>
          <w:sz w:val="24"/>
          <w:szCs w:val="24"/>
        </w:rPr>
        <w:t xml:space="preserve"> publish OA</w:t>
      </w:r>
      <w:r w:rsidR="007D211D">
        <w:rPr>
          <w:rFonts w:ascii="Times New Roman" w:eastAsia="Times New Roman" w:hAnsi="Times New Roman" w:cs="Times New Roman"/>
          <w:sz w:val="24"/>
          <w:szCs w:val="24"/>
        </w:rPr>
        <w:t xml:space="preserve"> articles</w:t>
      </w:r>
      <w:r w:rsidR="00CF2080">
        <w:rPr>
          <w:rFonts w:ascii="Times New Roman" w:eastAsia="Times New Roman" w:hAnsi="Times New Roman" w:cs="Times New Roman"/>
          <w:sz w:val="24"/>
          <w:szCs w:val="24"/>
        </w:rPr>
        <w:t xml:space="preserve">, but have restricted funding. </w:t>
      </w:r>
      <w:r w:rsidR="007D211D">
        <w:rPr>
          <w:rFonts w:ascii="Times New Roman" w:eastAsia="Times New Roman" w:hAnsi="Times New Roman" w:cs="Times New Roman"/>
          <w:sz w:val="24"/>
          <w:szCs w:val="24"/>
        </w:rPr>
        <w:t xml:space="preserve">In </w:t>
      </w:r>
      <w:r w:rsidR="00056393">
        <w:rPr>
          <w:rFonts w:ascii="Times New Roman" w:eastAsia="Times New Roman" w:hAnsi="Times New Roman" w:cs="Times New Roman"/>
          <w:sz w:val="24"/>
          <w:szCs w:val="24"/>
        </w:rPr>
        <w:t>many</w:t>
      </w:r>
      <w:r w:rsidR="007D211D">
        <w:rPr>
          <w:rFonts w:ascii="Times New Roman" w:eastAsia="Times New Roman" w:hAnsi="Times New Roman" w:cs="Times New Roman"/>
          <w:sz w:val="24"/>
          <w:szCs w:val="24"/>
        </w:rPr>
        <w:t xml:space="preserve"> cases, one of</w:t>
      </w:r>
      <w:r w:rsidR="00CF2080">
        <w:rPr>
          <w:rFonts w:ascii="Times New Roman" w:eastAsia="Times New Roman" w:hAnsi="Times New Roman" w:cs="Times New Roman"/>
          <w:sz w:val="24"/>
          <w:szCs w:val="24"/>
        </w:rPr>
        <w:t xml:space="preserve"> the only option</w:t>
      </w:r>
      <w:r w:rsidR="00056393">
        <w:rPr>
          <w:rFonts w:ascii="Times New Roman" w:eastAsia="Times New Roman" w:hAnsi="Times New Roman" w:cs="Times New Roman"/>
          <w:sz w:val="24"/>
          <w:szCs w:val="24"/>
        </w:rPr>
        <w:t>s is</w:t>
      </w:r>
      <w:r w:rsidR="00CF2080">
        <w:rPr>
          <w:rFonts w:ascii="Times New Roman" w:eastAsia="Times New Roman" w:hAnsi="Times New Roman" w:cs="Times New Roman"/>
          <w:sz w:val="24"/>
          <w:szCs w:val="24"/>
        </w:rPr>
        <w:t xml:space="preserve"> </w:t>
      </w:r>
      <w:r w:rsidR="00056393">
        <w:rPr>
          <w:rFonts w:ascii="Times New Roman" w:eastAsia="Times New Roman" w:hAnsi="Times New Roman" w:cs="Times New Roman"/>
          <w:sz w:val="24"/>
          <w:szCs w:val="24"/>
        </w:rPr>
        <w:t xml:space="preserve">to publish </w:t>
      </w:r>
      <w:r w:rsidR="00CF2080">
        <w:rPr>
          <w:rFonts w:ascii="Times New Roman" w:eastAsia="Times New Roman" w:hAnsi="Times New Roman" w:cs="Times New Roman"/>
          <w:sz w:val="24"/>
          <w:szCs w:val="24"/>
        </w:rPr>
        <w:t xml:space="preserve">their research in a high impact journal without paying </w:t>
      </w:r>
      <w:r w:rsidR="00056393">
        <w:rPr>
          <w:rFonts w:ascii="Times New Roman" w:eastAsia="Times New Roman" w:hAnsi="Times New Roman" w:cs="Times New Roman"/>
          <w:sz w:val="24"/>
          <w:szCs w:val="24"/>
        </w:rPr>
        <w:t xml:space="preserve">the </w:t>
      </w:r>
      <w:r w:rsidR="00CF2080">
        <w:rPr>
          <w:rFonts w:ascii="Times New Roman" w:eastAsia="Times New Roman" w:hAnsi="Times New Roman" w:cs="Times New Roman"/>
          <w:sz w:val="24"/>
          <w:szCs w:val="24"/>
        </w:rPr>
        <w:t xml:space="preserve">APC </w:t>
      </w:r>
      <w:r w:rsidR="00056393">
        <w:rPr>
          <w:rFonts w:ascii="Times New Roman" w:eastAsia="Times New Roman" w:hAnsi="Times New Roman" w:cs="Times New Roman"/>
          <w:sz w:val="24"/>
          <w:szCs w:val="24"/>
        </w:rPr>
        <w:t xml:space="preserve">and </w:t>
      </w:r>
      <w:r w:rsidR="00CF2080">
        <w:rPr>
          <w:rFonts w:ascii="Times New Roman" w:eastAsia="Times New Roman" w:hAnsi="Times New Roman" w:cs="Times New Roman"/>
          <w:sz w:val="24"/>
          <w:szCs w:val="24"/>
        </w:rPr>
        <w:t>place their paper behind a paywal</w:t>
      </w:r>
      <w:r w:rsidR="00CF2080" w:rsidRPr="00E03D75">
        <w:rPr>
          <w:rFonts w:ascii="Times New Roman" w:eastAsia="Times New Roman" w:hAnsi="Times New Roman" w:cs="Times New Roman"/>
          <w:sz w:val="24"/>
          <w:szCs w:val="24"/>
        </w:rPr>
        <w:t>l.</w:t>
      </w:r>
      <w:r w:rsidR="007D211D" w:rsidRPr="00E03D75">
        <w:rPr>
          <w:rFonts w:ascii="Times New Roman" w:eastAsia="Times New Roman" w:hAnsi="Times New Roman" w:cs="Times New Roman"/>
          <w:sz w:val="24"/>
          <w:szCs w:val="24"/>
        </w:rPr>
        <w:t xml:space="preserve"> </w:t>
      </w:r>
      <w:r w:rsidR="00403658">
        <w:rPr>
          <w:rFonts w:ascii="Times New Roman" w:eastAsia="Times New Roman" w:hAnsi="Times New Roman" w:cs="Times New Roman"/>
          <w:sz w:val="24"/>
          <w:szCs w:val="24"/>
        </w:rPr>
        <w:t xml:space="preserve">Overall, the </w:t>
      </w:r>
      <w:r w:rsidR="00CF2080">
        <w:rPr>
          <w:rFonts w:ascii="Times New Roman" w:eastAsia="Times New Roman" w:hAnsi="Times New Roman" w:cs="Times New Roman"/>
          <w:sz w:val="24"/>
          <w:szCs w:val="24"/>
        </w:rPr>
        <w:t xml:space="preserve">APC-dominated philosophy has created a complex system around OA. </w:t>
      </w:r>
      <w:r w:rsidR="00403658">
        <w:rPr>
          <w:rFonts w:ascii="Times New Roman" w:eastAsia="Times New Roman" w:hAnsi="Times New Roman" w:cs="Times New Roman"/>
          <w:sz w:val="24"/>
          <w:szCs w:val="24"/>
        </w:rPr>
        <w:t>T</w:t>
      </w:r>
      <w:r w:rsidR="00CF2080">
        <w:rPr>
          <w:rFonts w:ascii="Times New Roman" w:eastAsia="Times New Roman" w:hAnsi="Times New Roman" w:cs="Times New Roman"/>
          <w:sz w:val="24"/>
          <w:szCs w:val="24"/>
        </w:rPr>
        <w:t>his scheme</w:t>
      </w:r>
      <w:r w:rsidR="00403658">
        <w:rPr>
          <w:rFonts w:ascii="Times New Roman" w:eastAsia="Times New Roman" w:hAnsi="Times New Roman" w:cs="Times New Roman"/>
          <w:sz w:val="24"/>
          <w:szCs w:val="24"/>
        </w:rPr>
        <w:t xml:space="preserve"> seems to broadly the research community into two groups of those that</w:t>
      </w:r>
      <w:r w:rsidR="00CF2080">
        <w:rPr>
          <w:rFonts w:ascii="Times New Roman" w:eastAsia="Times New Roman" w:hAnsi="Times New Roman" w:cs="Times New Roman"/>
          <w:sz w:val="24"/>
          <w:szCs w:val="24"/>
        </w:rPr>
        <w:t xml:space="preserve"> can afford to publish in OA journals, and especially </w:t>
      </w:r>
      <w:r w:rsidR="00403658">
        <w:rPr>
          <w:rFonts w:ascii="Times New Roman" w:eastAsia="Times New Roman" w:hAnsi="Times New Roman" w:cs="Times New Roman"/>
          <w:sz w:val="24"/>
          <w:szCs w:val="24"/>
        </w:rPr>
        <w:t xml:space="preserve">in </w:t>
      </w:r>
      <w:r w:rsidR="00CF2080">
        <w:rPr>
          <w:rFonts w:ascii="Times New Roman" w:eastAsia="Times New Roman" w:hAnsi="Times New Roman" w:cs="Times New Roman"/>
          <w:sz w:val="24"/>
          <w:szCs w:val="24"/>
        </w:rPr>
        <w:t xml:space="preserve">those </w:t>
      </w:r>
      <w:r w:rsidR="00403658">
        <w:rPr>
          <w:rFonts w:ascii="Times New Roman" w:eastAsia="Times New Roman" w:hAnsi="Times New Roman" w:cs="Times New Roman"/>
          <w:sz w:val="24"/>
          <w:szCs w:val="24"/>
        </w:rPr>
        <w:t xml:space="preserve">that </w:t>
      </w:r>
      <w:r w:rsidR="00CF2080">
        <w:rPr>
          <w:rFonts w:ascii="Times New Roman" w:eastAsia="Times New Roman" w:hAnsi="Times New Roman" w:cs="Times New Roman"/>
          <w:sz w:val="24"/>
          <w:szCs w:val="24"/>
        </w:rPr>
        <w:t>charge high APC</w:t>
      </w:r>
      <w:r w:rsidR="00403658">
        <w:rPr>
          <w:rFonts w:ascii="Times New Roman" w:eastAsia="Times New Roman" w:hAnsi="Times New Roman" w:cs="Times New Roman"/>
          <w:sz w:val="24"/>
          <w:szCs w:val="24"/>
        </w:rPr>
        <w:t xml:space="preserve">, and those that </w:t>
      </w:r>
      <w:r w:rsidR="00CF2080">
        <w:rPr>
          <w:rFonts w:ascii="Times New Roman" w:eastAsia="Times New Roman" w:hAnsi="Times New Roman" w:cs="Times New Roman"/>
          <w:sz w:val="24"/>
          <w:szCs w:val="24"/>
        </w:rPr>
        <w:t xml:space="preserve">do not benefit from such financial </w:t>
      </w:r>
      <w:r w:rsidR="007850A0">
        <w:rPr>
          <w:rFonts w:ascii="Times New Roman" w:eastAsia="Times New Roman" w:hAnsi="Times New Roman" w:cs="Times New Roman"/>
          <w:sz w:val="24"/>
          <w:szCs w:val="24"/>
        </w:rPr>
        <w:t xml:space="preserve">resource </w:t>
      </w:r>
      <w:r w:rsidR="00403658">
        <w:rPr>
          <w:rFonts w:ascii="Times New Roman" w:eastAsia="Times New Roman" w:hAnsi="Times New Roman" w:cs="Times New Roman"/>
          <w:sz w:val="24"/>
          <w:szCs w:val="24"/>
        </w:rPr>
        <w:t xml:space="preserve">and </w:t>
      </w:r>
      <w:r w:rsidR="00056393">
        <w:rPr>
          <w:rFonts w:ascii="Times New Roman" w:eastAsia="Times New Roman" w:hAnsi="Times New Roman" w:cs="Times New Roman"/>
          <w:sz w:val="24"/>
          <w:szCs w:val="24"/>
        </w:rPr>
        <w:t xml:space="preserve">are </w:t>
      </w:r>
      <w:r w:rsidR="00CF2080">
        <w:rPr>
          <w:rFonts w:ascii="Times New Roman" w:eastAsia="Times New Roman" w:hAnsi="Times New Roman" w:cs="Times New Roman"/>
          <w:sz w:val="24"/>
          <w:szCs w:val="24"/>
        </w:rPr>
        <w:t xml:space="preserve">forced </w:t>
      </w:r>
      <w:r w:rsidR="00056393">
        <w:rPr>
          <w:rFonts w:ascii="Times New Roman" w:eastAsia="Times New Roman" w:hAnsi="Times New Roman" w:cs="Times New Roman"/>
          <w:sz w:val="24"/>
          <w:szCs w:val="24"/>
        </w:rPr>
        <w:t xml:space="preserve">to </w:t>
      </w:r>
      <w:r w:rsidR="007850A0">
        <w:rPr>
          <w:rFonts w:ascii="Times New Roman" w:eastAsia="Times New Roman" w:hAnsi="Times New Roman" w:cs="Times New Roman"/>
          <w:sz w:val="24"/>
          <w:szCs w:val="24"/>
        </w:rPr>
        <w:t xml:space="preserve">publish behind the paywall. </w:t>
      </w:r>
      <w:r w:rsidR="00403658">
        <w:rPr>
          <w:rFonts w:ascii="Times New Roman" w:eastAsia="Times New Roman" w:hAnsi="Times New Roman" w:cs="Times New Roman"/>
          <w:sz w:val="24"/>
          <w:szCs w:val="24"/>
        </w:rPr>
        <w:t xml:space="preserve">It would be interesting for future </w:t>
      </w:r>
      <w:r w:rsidR="00CF2080">
        <w:rPr>
          <w:rFonts w:ascii="Times New Roman" w:eastAsia="Times New Roman" w:hAnsi="Times New Roman" w:cs="Times New Roman"/>
          <w:sz w:val="24"/>
          <w:szCs w:val="24"/>
        </w:rPr>
        <w:t xml:space="preserve">research </w:t>
      </w:r>
      <w:r w:rsidR="00403658">
        <w:rPr>
          <w:rFonts w:ascii="Times New Roman" w:eastAsia="Times New Roman" w:hAnsi="Times New Roman" w:cs="Times New Roman"/>
          <w:sz w:val="24"/>
          <w:szCs w:val="24"/>
        </w:rPr>
        <w:t xml:space="preserve">to </w:t>
      </w:r>
      <w:r w:rsidR="00CF2080">
        <w:rPr>
          <w:rFonts w:ascii="Times New Roman" w:eastAsia="Times New Roman" w:hAnsi="Times New Roman" w:cs="Times New Roman"/>
          <w:sz w:val="24"/>
          <w:szCs w:val="24"/>
        </w:rPr>
        <w:t xml:space="preserve">investigate the impact that </w:t>
      </w:r>
      <w:r w:rsidR="00403658">
        <w:rPr>
          <w:rFonts w:ascii="Times New Roman" w:eastAsia="Times New Roman" w:hAnsi="Times New Roman" w:cs="Times New Roman"/>
          <w:sz w:val="24"/>
          <w:szCs w:val="24"/>
        </w:rPr>
        <w:t xml:space="preserve">APC-related </w:t>
      </w:r>
      <w:r w:rsidR="00CF2080">
        <w:rPr>
          <w:rFonts w:ascii="Times New Roman" w:eastAsia="Times New Roman" w:hAnsi="Times New Roman" w:cs="Times New Roman"/>
          <w:sz w:val="24"/>
          <w:szCs w:val="24"/>
        </w:rPr>
        <w:t>constraints have had on publication choices for researchers, and the potential impact this can have on the visibility and re-use of geochemi</w:t>
      </w:r>
      <w:r w:rsidR="007850A0">
        <w:rPr>
          <w:rFonts w:ascii="Times New Roman" w:eastAsia="Times New Roman" w:hAnsi="Times New Roman" w:cs="Times New Roman"/>
          <w:sz w:val="24"/>
          <w:szCs w:val="24"/>
        </w:rPr>
        <w:t>cal</w:t>
      </w:r>
      <w:r w:rsidR="00CF2080">
        <w:rPr>
          <w:rFonts w:ascii="Times New Roman" w:eastAsia="Times New Roman" w:hAnsi="Times New Roman" w:cs="Times New Roman"/>
          <w:sz w:val="24"/>
          <w:szCs w:val="24"/>
        </w:rPr>
        <w:t xml:space="preserve"> research.</w:t>
      </w:r>
    </w:p>
    <w:p w14:paraId="3CF21927" w14:textId="0B37B6C6" w:rsidR="007B0525" w:rsidRDefault="00CF2080" w:rsidP="00E03D75">
      <w:pPr>
        <w:pStyle w:val="Normal1"/>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Eventually, there is a clear role for self-archiving of peer reviewed accepted manuscripts (</w:t>
      </w:r>
      <w:proofErr w:type="spellStart"/>
      <w:r>
        <w:rPr>
          <w:rFonts w:ascii="Times New Roman" w:eastAsia="Times New Roman" w:hAnsi="Times New Roman" w:cs="Times New Roman"/>
          <w:sz w:val="24"/>
          <w:szCs w:val="24"/>
        </w:rPr>
        <w:t>postprint</w:t>
      </w:r>
      <w:proofErr w:type="spellEnd"/>
      <w:r>
        <w:rPr>
          <w:rFonts w:ascii="Times New Roman" w:eastAsia="Times New Roman" w:hAnsi="Times New Roman" w:cs="Times New Roman"/>
          <w:sz w:val="24"/>
          <w:szCs w:val="24"/>
        </w:rPr>
        <w:t>), the green way, in parallel to traditional journal publication</w:t>
      </w:r>
      <w:r w:rsidR="007850A0">
        <w:rPr>
          <w:rFonts w:ascii="Times New Roman" w:eastAsia="Times New Roman" w:hAnsi="Times New Roman" w:cs="Times New Roman"/>
          <w:sz w:val="24"/>
          <w:szCs w:val="24"/>
        </w:rPr>
        <w:t xml:space="preserve">. Indeed in some countries the policy of making research available to the wider public (the tax payer, ultimately funding the </w:t>
      </w:r>
      <w:r w:rsidR="007850A0">
        <w:rPr>
          <w:rFonts w:ascii="Times New Roman" w:eastAsia="Times New Roman" w:hAnsi="Times New Roman" w:cs="Times New Roman"/>
          <w:sz w:val="24"/>
          <w:szCs w:val="24"/>
        </w:rPr>
        <w:lastRenderedPageBreak/>
        <w:t>research) has essentially established institutional archives to do this</w:t>
      </w:r>
      <w:r>
        <w:rPr>
          <w:rFonts w:ascii="Times New Roman" w:eastAsia="Times New Roman" w:hAnsi="Times New Roman" w:cs="Times New Roman"/>
          <w:sz w:val="24"/>
          <w:szCs w:val="24"/>
        </w:rPr>
        <w:t xml:space="preserve">. </w:t>
      </w:r>
      <w:r w:rsidR="007850A0">
        <w:rPr>
          <w:rFonts w:ascii="Times New Roman" w:eastAsia="Times New Roman" w:hAnsi="Times New Roman" w:cs="Times New Roman"/>
          <w:sz w:val="24"/>
          <w:szCs w:val="24"/>
        </w:rPr>
        <w:t xml:space="preserve">The </w:t>
      </w:r>
      <w:r w:rsidR="00E03D75">
        <w:rPr>
          <w:rFonts w:ascii="Times New Roman" w:eastAsia="Times New Roman" w:hAnsi="Times New Roman" w:cs="Times New Roman"/>
          <w:sz w:val="24"/>
          <w:szCs w:val="24"/>
        </w:rPr>
        <w:t>G</w:t>
      </w:r>
      <w:r>
        <w:rPr>
          <w:rFonts w:ascii="Times New Roman" w:eastAsia="Times New Roman" w:hAnsi="Times New Roman" w:cs="Times New Roman"/>
          <w:sz w:val="24"/>
          <w:szCs w:val="24"/>
        </w:rPr>
        <w:t xml:space="preserve">reen OA </w:t>
      </w:r>
      <w:r w:rsidR="007850A0">
        <w:rPr>
          <w:rFonts w:ascii="Times New Roman" w:eastAsia="Times New Roman" w:hAnsi="Times New Roman" w:cs="Times New Roman"/>
          <w:sz w:val="24"/>
          <w:szCs w:val="24"/>
        </w:rPr>
        <w:t xml:space="preserve">approach </w:t>
      </w:r>
      <w:r>
        <w:rPr>
          <w:rFonts w:ascii="Times New Roman" w:eastAsia="Times New Roman" w:hAnsi="Times New Roman" w:cs="Times New Roman"/>
          <w:sz w:val="24"/>
          <w:szCs w:val="24"/>
        </w:rPr>
        <w:t>is cost-free for authors</w:t>
      </w:r>
      <w:r w:rsidR="007850A0">
        <w:rPr>
          <w:rFonts w:ascii="Times New Roman" w:eastAsia="Times New Roman" w:hAnsi="Times New Roman" w:cs="Times New Roman"/>
          <w:sz w:val="24"/>
          <w:szCs w:val="24"/>
        </w:rPr>
        <w:t xml:space="preserve"> and t</w:t>
      </w:r>
      <w:r>
        <w:rPr>
          <w:rFonts w:ascii="Times New Roman" w:eastAsia="Times New Roman" w:hAnsi="Times New Roman" w:cs="Times New Roman"/>
          <w:sz w:val="24"/>
          <w:szCs w:val="24"/>
        </w:rPr>
        <w:t xml:space="preserve">o pursue green OA, numerous platforms are available such as institutional repositories and collaborative tools such as </w:t>
      </w:r>
      <w:proofErr w:type="spellStart"/>
      <w:r>
        <w:rPr>
          <w:rFonts w:ascii="Times New Roman" w:eastAsia="Times New Roman" w:hAnsi="Times New Roman" w:cs="Times New Roman"/>
          <w:sz w:val="24"/>
          <w:szCs w:val="24"/>
        </w:rPr>
        <w:t>EarthArXiv</w:t>
      </w:r>
      <w:proofErr w:type="spellEnd"/>
      <w:r>
        <w:rPr>
          <w:rFonts w:ascii="Times New Roman" w:eastAsia="Times New Roman" w:hAnsi="Times New Roman" w:cs="Times New Roman"/>
          <w:sz w:val="24"/>
          <w:szCs w:val="24"/>
        </w:rPr>
        <w:t xml:space="preserve"> (</w:t>
      </w:r>
      <w:hyperlink r:id="rId23">
        <w:r>
          <w:rPr>
            <w:rFonts w:ascii="Times New Roman" w:eastAsia="Times New Roman" w:hAnsi="Times New Roman" w:cs="Times New Roman"/>
            <w:color w:val="1155CC"/>
            <w:sz w:val="24"/>
            <w:szCs w:val="24"/>
            <w:u w:val="single"/>
          </w:rPr>
          <w:t>https://eartharxiv.org/</w:t>
        </w:r>
      </w:hyperlink>
      <w:r>
        <w:rPr>
          <w:rFonts w:ascii="Times New Roman" w:eastAsia="Times New Roman" w:hAnsi="Times New Roman" w:cs="Times New Roman"/>
          <w:sz w:val="24"/>
          <w:szCs w:val="24"/>
        </w:rPr>
        <w:t>) and Earth and Space Sciences Open Archive (https://essoar.org/) for preprint</w:t>
      </w:r>
      <w:r w:rsidR="000153D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8542F5">
        <w:rPr>
          <w:rFonts w:ascii="Times New Roman" w:eastAsia="Times New Roman" w:hAnsi="Times New Roman" w:cs="Times New Roman"/>
          <w:sz w:val="24"/>
          <w:szCs w:val="24"/>
        </w:rPr>
        <w:t xml:space="preserve">Preprint model </w:t>
      </w:r>
      <w:r>
        <w:rPr>
          <w:rFonts w:ascii="Times New Roman" w:eastAsia="Times New Roman" w:hAnsi="Times New Roman" w:cs="Times New Roman"/>
          <w:sz w:val="24"/>
          <w:szCs w:val="24"/>
        </w:rPr>
        <w:t xml:space="preserve">is unfortunately still confidential in geochemistry. </w:t>
      </w:r>
      <w:ins w:id="3" w:author="Dr. Dasapta Erwin Irawan, ST,MT [2]" w:date="2019-11-29T04:58:00Z">
        <w:r w:rsidR="00BD7D45">
          <w:rPr>
            <w:rFonts w:ascii="Times New Roman" w:eastAsia="Times New Roman" w:hAnsi="Times New Roman" w:cs="Times New Roman"/>
            <w:sz w:val="24"/>
            <w:szCs w:val="24"/>
          </w:rPr>
          <w:t>In some areas (</w:t>
        </w:r>
        <w:proofErr w:type="spellStart"/>
        <w:r w:rsidR="00BD7D45">
          <w:rPr>
            <w:rFonts w:ascii="Times New Roman" w:eastAsia="Times New Roman" w:hAnsi="Times New Roman" w:cs="Times New Roman"/>
            <w:sz w:val="24"/>
            <w:szCs w:val="24"/>
          </w:rPr>
          <w:t>eg</w:t>
        </w:r>
        <w:proofErr w:type="spellEnd"/>
        <w:r w:rsidR="00BD7D45">
          <w:rPr>
            <w:rFonts w:ascii="Times New Roman" w:eastAsia="Times New Roman" w:hAnsi="Times New Roman" w:cs="Times New Roman"/>
            <w:sz w:val="24"/>
            <w:szCs w:val="24"/>
          </w:rPr>
          <w:t xml:space="preserve"> Indonesia), preprint </w:t>
        </w:r>
      </w:ins>
      <w:ins w:id="4" w:author="Dr. Dasapta Erwin Irawan, ST,MT [2]" w:date="2019-11-29T04:59:00Z">
        <w:r w:rsidR="00BD7D45">
          <w:rPr>
            <w:rFonts w:ascii="Times New Roman" w:eastAsia="Times New Roman" w:hAnsi="Times New Roman" w:cs="Times New Roman"/>
            <w:sz w:val="24"/>
            <w:szCs w:val="24"/>
          </w:rPr>
          <w:t xml:space="preserve">would </w:t>
        </w:r>
      </w:ins>
      <w:ins w:id="5" w:author="Dr. Dasapta Erwin Irawan, ST,MT" w:date="2019-11-29T09:31:00Z">
        <w:r w:rsidR="0088451F">
          <w:rPr>
            <w:rFonts w:ascii="Times New Roman" w:eastAsia="Times New Roman" w:hAnsi="Times New Roman" w:cs="Times New Roman"/>
            <w:sz w:val="24"/>
            <w:szCs w:val="24"/>
          </w:rPr>
          <w:t xml:space="preserve">potentially </w:t>
        </w:r>
      </w:ins>
      <w:ins w:id="6" w:author="Dr. Dasapta Erwin Irawan, ST,MT [2]" w:date="2019-11-29T04:59:00Z">
        <w:r w:rsidR="00BD7D45">
          <w:rPr>
            <w:rFonts w:ascii="Times New Roman" w:eastAsia="Times New Roman" w:hAnsi="Times New Roman" w:cs="Times New Roman"/>
            <w:sz w:val="24"/>
            <w:szCs w:val="24"/>
          </w:rPr>
          <w:t xml:space="preserve">interfere </w:t>
        </w:r>
      </w:ins>
      <w:ins w:id="7" w:author="Dr. Dasapta Erwin Irawan, ST,MT" w:date="2019-11-29T09:31:00Z">
        <w:r w:rsidR="0088451F">
          <w:rPr>
            <w:rFonts w:ascii="Times New Roman" w:eastAsia="Times New Roman" w:hAnsi="Times New Roman" w:cs="Times New Roman"/>
            <w:sz w:val="24"/>
            <w:szCs w:val="24"/>
          </w:rPr>
          <w:t xml:space="preserve">with </w:t>
        </w:r>
      </w:ins>
      <w:ins w:id="8" w:author="Dr. Dasapta Erwin Irawan, ST,MT [2]" w:date="2019-11-29T05:00:00Z">
        <w:r w:rsidR="00BD7D45">
          <w:rPr>
            <w:rFonts w:ascii="Times New Roman" w:eastAsia="Times New Roman" w:hAnsi="Times New Roman" w:cs="Times New Roman"/>
            <w:sz w:val="24"/>
            <w:szCs w:val="24"/>
          </w:rPr>
          <w:t xml:space="preserve">paper publishing process in </w:t>
        </w:r>
      </w:ins>
      <w:ins w:id="9" w:author="Dr. Dasapta Erwin Irawan, ST,MT [2]" w:date="2019-11-29T04:59:00Z">
        <w:r w:rsidR="00BD7D45">
          <w:rPr>
            <w:rFonts w:ascii="Times New Roman" w:eastAsia="Times New Roman" w:hAnsi="Times New Roman" w:cs="Times New Roman"/>
            <w:sz w:val="24"/>
            <w:szCs w:val="24"/>
          </w:rPr>
          <w:t>journal</w:t>
        </w:r>
      </w:ins>
      <w:ins w:id="10" w:author="Dr. Dasapta Erwin Irawan, ST,MT" w:date="2019-11-29T09:31:00Z">
        <w:r w:rsidR="0088451F">
          <w:rPr>
            <w:rFonts w:ascii="Times New Roman" w:eastAsia="Times New Roman" w:hAnsi="Times New Roman" w:cs="Times New Roman"/>
            <w:sz w:val="24"/>
            <w:szCs w:val="24"/>
          </w:rPr>
          <w:t>, since most journal editors still think preprint as prior publication</w:t>
        </w:r>
      </w:ins>
      <w:ins w:id="11" w:author="Dr. Dasapta Erwin Irawan, ST,MT [2]" w:date="2019-11-29T05:00:00Z">
        <w:r w:rsidR="00BD7D45">
          <w:rPr>
            <w:rFonts w:ascii="Times New Roman" w:eastAsia="Times New Roman" w:hAnsi="Times New Roman" w:cs="Times New Roman"/>
            <w:sz w:val="24"/>
            <w:szCs w:val="24"/>
          </w:rPr>
          <w:t xml:space="preserve">. </w:t>
        </w:r>
      </w:ins>
      <w:r w:rsidR="006951E4">
        <w:rPr>
          <w:rFonts w:ascii="Times New Roman" w:eastAsia="Times New Roman" w:hAnsi="Times New Roman" w:cs="Times New Roman"/>
          <w:sz w:val="24"/>
          <w:szCs w:val="24"/>
        </w:rPr>
        <w:t>Another area of</w:t>
      </w:r>
      <w:r w:rsidR="005E46D4">
        <w:rPr>
          <w:rFonts w:ascii="Times New Roman" w:eastAsia="Times New Roman" w:hAnsi="Times New Roman" w:cs="Times New Roman"/>
          <w:sz w:val="24"/>
          <w:szCs w:val="24"/>
        </w:rPr>
        <w:t xml:space="preserve"> concern </w:t>
      </w:r>
      <w:r w:rsidR="007850A0">
        <w:rPr>
          <w:rFonts w:ascii="Times New Roman" w:eastAsia="Times New Roman" w:hAnsi="Times New Roman" w:cs="Times New Roman"/>
          <w:sz w:val="24"/>
          <w:szCs w:val="24"/>
        </w:rPr>
        <w:t xml:space="preserve">is that </w:t>
      </w:r>
      <w:r>
        <w:rPr>
          <w:rFonts w:ascii="Times New Roman" w:eastAsia="Times New Roman" w:hAnsi="Times New Roman" w:cs="Times New Roman"/>
          <w:sz w:val="24"/>
          <w:szCs w:val="24"/>
        </w:rPr>
        <w:t xml:space="preserve">the current APC model </w:t>
      </w:r>
      <w:r w:rsidR="007850A0">
        <w:rPr>
          <w:rFonts w:ascii="Times New Roman" w:eastAsia="Times New Roman" w:hAnsi="Times New Roman" w:cs="Times New Roman"/>
          <w:sz w:val="24"/>
          <w:szCs w:val="24"/>
        </w:rPr>
        <w:t xml:space="preserve">has an additional restriction on research </w:t>
      </w:r>
      <w:r w:rsidR="005E46D4">
        <w:rPr>
          <w:rFonts w:ascii="Times New Roman" w:eastAsia="Times New Roman" w:hAnsi="Times New Roman" w:cs="Times New Roman"/>
          <w:sz w:val="24"/>
          <w:szCs w:val="24"/>
        </w:rPr>
        <w:t xml:space="preserve">from developing </w:t>
      </w:r>
      <w:r w:rsidR="006951E4">
        <w:rPr>
          <w:rFonts w:ascii="Times New Roman" w:eastAsia="Times New Roman" w:hAnsi="Times New Roman" w:cs="Times New Roman"/>
          <w:sz w:val="24"/>
          <w:szCs w:val="24"/>
        </w:rPr>
        <w:t>countries</w:t>
      </w:r>
      <w:r w:rsidR="007850A0">
        <w:rPr>
          <w:rFonts w:ascii="Times New Roman" w:eastAsia="Times New Roman" w:hAnsi="Times New Roman" w:cs="Times New Roman"/>
          <w:sz w:val="24"/>
          <w:szCs w:val="24"/>
        </w:rPr>
        <w:t>, where the fees for OA are beyond reach, driving to lower or no cost options of the “</w:t>
      </w:r>
      <w:r>
        <w:rPr>
          <w:rFonts w:ascii="Times New Roman" w:eastAsia="Times New Roman" w:hAnsi="Times New Roman" w:cs="Times New Roman"/>
          <w:sz w:val="24"/>
          <w:szCs w:val="24"/>
        </w:rPr>
        <w:t>predatory journals</w:t>
      </w:r>
      <w:r w:rsidR="007850A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(Beall, 2016). </w:t>
      </w:r>
      <w:r w:rsidR="007850A0">
        <w:rPr>
          <w:rFonts w:ascii="Times New Roman" w:eastAsia="Times New Roman" w:hAnsi="Times New Roman" w:cs="Times New Roman"/>
          <w:sz w:val="24"/>
          <w:szCs w:val="24"/>
        </w:rPr>
        <w:t xml:space="preserve">The proliferation in opportunities </w:t>
      </w:r>
      <w:r>
        <w:rPr>
          <w:rFonts w:ascii="Times New Roman" w:eastAsia="Times New Roman" w:hAnsi="Times New Roman" w:cs="Times New Roman"/>
          <w:sz w:val="24"/>
          <w:szCs w:val="24"/>
        </w:rPr>
        <w:t xml:space="preserve">to publish </w:t>
      </w:r>
      <w:r w:rsidR="005E46D4">
        <w:rPr>
          <w:rFonts w:ascii="Times New Roman" w:eastAsia="Times New Roman" w:hAnsi="Times New Roman" w:cs="Times New Roman"/>
          <w:sz w:val="24"/>
          <w:szCs w:val="24"/>
        </w:rPr>
        <w:t>scientific research</w:t>
      </w:r>
      <w:r>
        <w:rPr>
          <w:rFonts w:ascii="Times New Roman" w:eastAsia="Times New Roman" w:hAnsi="Times New Roman" w:cs="Times New Roman"/>
          <w:sz w:val="24"/>
          <w:szCs w:val="24"/>
        </w:rPr>
        <w:t xml:space="preserve"> as OA articles</w:t>
      </w:r>
      <w:r w:rsidR="007850A0">
        <w:rPr>
          <w:rFonts w:ascii="Times New Roman" w:eastAsia="Times New Roman" w:hAnsi="Times New Roman" w:cs="Times New Roman"/>
          <w:sz w:val="24"/>
          <w:szCs w:val="24"/>
        </w:rPr>
        <w:t xml:space="preserve"> in these </w:t>
      </w:r>
      <w:del w:id="12" w:author="Dr. Dasapta Erwin Irawan, ST,MT" w:date="2019-11-29T09:31:00Z">
        <w:r w:rsidR="007850A0" w:rsidDel="0088451F">
          <w:rPr>
            <w:rFonts w:ascii="Times New Roman" w:eastAsia="Times New Roman" w:hAnsi="Times New Roman" w:cs="Times New Roman"/>
            <w:sz w:val="24"/>
            <w:szCs w:val="24"/>
          </w:rPr>
          <w:delText xml:space="preserve">jouranls </w:delText>
        </w:r>
      </w:del>
      <w:ins w:id="13" w:author="Dr. Dasapta Erwin Irawan, ST,MT" w:date="2019-11-29T09:31:00Z">
        <w:r w:rsidR="0088451F">
          <w:rPr>
            <w:rFonts w:ascii="Times New Roman" w:eastAsia="Times New Roman" w:hAnsi="Times New Roman" w:cs="Times New Roman"/>
            <w:sz w:val="24"/>
            <w:szCs w:val="24"/>
          </w:rPr>
          <w:t>journals</w:t>
        </w:r>
        <w:r w:rsidR="0088451F">
          <w:rPr>
            <w:rFonts w:ascii="Times New Roman" w:eastAsia="Times New Roman" w:hAnsi="Times New Roman" w:cs="Times New Roman"/>
            <w:sz w:val="24"/>
            <w:szCs w:val="24"/>
          </w:rPr>
          <w:t xml:space="preserve"> </w:t>
        </w:r>
      </w:ins>
      <w:r w:rsidR="007850A0">
        <w:rPr>
          <w:rFonts w:ascii="Times New Roman" w:eastAsia="Times New Roman" w:hAnsi="Times New Roman" w:cs="Times New Roman"/>
          <w:sz w:val="24"/>
          <w:szCs w:val="24"/>
        </w:rPr>
        <w:t xml:space="preserve">where lack of support from </w:t>
      </w:r>
      <w:r>
        <w:rPr>
          <w:rFonts w:ascii="Times New Roman" w:eastAsia="Times New Roman" w:hAnsi="Times New Roman" w:cs="Times New Roman"/>
          <w:sz w:val="24"/>
          <w:szCs w:val="24"/>
        </w:rPr>
        <w:t xml:space="preserve">scientific societies </w:t>
      </w:r>
      <w:r w:rsidR="007850A0">
        <w:rPr>
          <w:rFonts w:ascii="Times New Roman" w:eastAsia="Times New Roman" w:hAnsi="Times New Roman" w:cs="Times New Roman"/>
          <w:sz w:val="24"/>
          <w:szCs w:val="24"/>
        </w:rPr>
        <w:t xml:space="preserve">and un-validated review </w:t>
      </w:r>
      <w:r w:rsidR="00FB5D70">
        <w:rPr>
          <w:rFonts w:ascii="Times New Roman" w:eastAsia="Times New Roman" w:hAnsi="Times New Roman" w:cs="Times New Roman"/>
          <w:sz w:val="24"/>
          <w:szCs w:val="24"/>
        </w:rPr>
        <w:t>processes and “for profit” approach with little apparent consideration of what is published. This questions the long term future of peer review and the ethics of publishing. We acknowledge that there is a good level of debate on this topic between professional and learned societies and academic publishers. We encourage the geochemical community to be active and engage in the debate and actions, prioritizing clear, transparent and robust peer review and visibility of our work.</w:t>
      </w:r>
    </w:p>
    <w:p w14:paraId="2EBBC369" w14:textId="77777777" w:rsidR="007B0525" w:rsidRDefault="007B0525">
      <w:pPr>
        <w:pStyle w:val="Normal1"/>
        <w:spacing w:line="480" w:lineRule="auto"/>
        <w:jc w:val="both"/>
        <w:rPr>
          <w:rFonts w:ascii="Times New Roman" w:eastAsia="Times New Roman" w:hAnsi="Times New Roman" w:cs="Times New Roman"/>
          <w:sz w:val="24"/>
          <w:szCs w:val="24"/>
        </w:rPr>
      </w:pPr>
    </w:p>
    <w:p w14:paraId="74446F9A" w14:textId="77777777" w:rsidR="007B0525" w:rsidRPr="006951E4" w:rsidRDefault="00CF2080">
      <w:pPr>
        <w:pStyle w:val="Normal1"/>
        <w:spacing w:line="480" w:lineRule="auto"/>
        <w:jc w:val="both"/>
        <w:rPr>
          <w:rFonts w:ascii="Times New Roman" w:eastAsia="Times New Roman" w:hAnsi="Times New Roman" w:cs="Times New Roman"/>
          <w:b/>
          <w:sz w:val="24"/>
          <w:szCs w:val="24"/>
          <w:highlight w:val="yellow"/>
        </w:rPr>
      </w:pPr>
      <w:r w:rsidRPr="006951E4">
        <w:rPr>
          <w:rFonts w:ascii="Times New Roman" w:eastAsia="Times New Roman" w:hAnsi="Times New Roman" w:cs="Times New Roman"/>
          <w:b/>
          <w:sz w:val="24"/>
          <w:szCs w:val="24"/>
        </w:rPr>
        <w:t xml:space="preserve">Concluding remarks </w:t>
      </w:r>
    </w:p>
    <w:p w14:paraId="562674A9" w14:textId="77777777" w:rsidR="00356DEF" w:rsidRDefault="00356DEF" w:rsidP="00356DEF">
      <w:pPr>
        <w:pStyle w:val="Normal1"/>
        <w:spacing w:line="480" w:lineRule="auto"/>
        <w:ind w:firstLine="720"/>
        <w:jc w:val="both"/>
        <w:rPr>
          <w:rFonts w:ascii="Times New Roman" w:eastAsia="Times New Roman" w:hAnsi="Times New Roman" w:cs="Times New Roman"/>
          <w:sz w:val="24"/>
          <w:szCs w:val="24"/>
        </w:rPr>
      </w:pPr>
    </w:p>
    <w:p w14:paraId="73A8A4FA" w14:textId="1D310D29" w:rsidR="007B0525" w:rsidRDefault="00CF2080" w:rsidP="00356DEF">
      <w:pPr>
        <w:pStyle w:val="Normal1"/>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context of the rapid evolution of scientific publishing models, it seems necessary to draw attention to </w:t>
      </w:r>
      <w:r w:rsidR="00FB5D70">
        <w:rPr>
          <w:rFonts w:ascii="Times New Roman" w:eastAsia="Times New Roman" w:hAnsi="Times New Roman" w:cs="Times New Roman"/>
          <w:sz w:val="24"/>
          <w:szCs w:val="24"/>
        </w:rPr>
        <w:t xml:space="preserve">the situation of </w:t>
      </w:r>
      <w:r>
        <w:rPr>
          <w:rFonts w:ascii="Times New Roman" w:eastAsia="Times New Roman" w:hAnsi="Times New Roman" w:cs="Times New Roman"/>
          <w:sz w:val="24"/>
          <w:szCs w:val="24"/>
        </w:rPr>
        <w:t>hybrid journals</w:t>
      </w:r>
      <w:r w:rsidR="006951E4">
        <w:rPr>
          <w:rFonts w:ascii="Times New Roman" w:eastAsia="Times New Roman" w:hAnsi="Times New Roman" w:cs="Times New Roman"/>
          <w:sz w:val="24"/>
          <w:szCs w:val="24"/>
        </w:rPr>
        <w:t xml:space="preserve">, which include </w:t>
      </w:r>
      <w:r w:rsidR="00FB5D70">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majority of </w:t>
      </w:r>
      <w:r w:rsidR="00FB5D70">
        <w:rPr>
          <w:rFonts w:ascii="Times New Roman" w:eastAsia="Times New Roman" w:hAnsi="Times New Roman" w:cs="Times New Roman"/>
          <w:sz w:val="24"/>
          <w:szCs w:val="24"/>
        </w:rPr>
        <w:t xml:space="preserve">traditional </w:t>
      </w:r>
      <w:r>
        <w:rPr>
          <w:rFonts w:ascii="Times New Roman" w:eastAsia="Times New Roman" w:hAnsi="Times New Roman" w:cs="Times New Roman"/>
          <w:sz w:val="24"/>
          <w:szCs w:val="24"/>
        </w:rPr>
        <w:t>historical journal</w:t>
      </w:r>
      <w:r w:rsidR="006951E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geochemistry. Plan S (</w:t>
      </w:r>
      <w:hyperlink r:id="rId24" w:history="1">
        <w:r w:rsidR="00726BD1" w:rsidRPr="008737D1">
          <w:rPr>
            <w:rStyle w:val="Hyperlink"/>
          </w:rPr>
          <w:t>https://www.coalition-s.org/</w:t>
        </w:r>
      </w:hyperlink>
      <w:r w:rsidR="00726BD1">
        <w:t xml:space="preserve">, </w:t>
      </w:r>
      <w:r>
        <w:rPr>
          <w:rFonts w:ascii="Times New Roman" w:eastAsia="Times New Roman" w:hAnsi="Times New Roman" w:cs="Times New Roman"/>
          <w:sz w:val="24"/>
          <w:szCs w:val="24"/>
        </w:rPr>
        <w:t>among others) recommends supporting fully open access publications and</w:t>
      </w:r>
      <w:r w:rsidR="006951E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therefore</w:t>
      </w:r>
      <w:r w:rsidR="006951E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excludes hybrid journals. It </w:t>
      </w:r>
      <w:r>
        <w:rPr>
          <w:rFonts w:ascii="Times New Roman" w:eastAsia="Times New Roman" w:hAnsi="Times New Roman" w:cs="Times New Roman"/>
          <w:sz w:val="24"/>
          <w:szCs w:val="24"/>
        </w:rPr>
        <w:lastRenderedPageBreak/>
        <w:t xml:space="preserve">formally discourages researchers and institutions from having to pay additional fees in a subscription-based journal and asks </w:t>
      </w:r>
      <w:r w:rsidR="00FB5D70">
        <w:rPr>
          <w:rFonts w:ascii="Times New Roman" w:eastAsia="Times New Roman" w:hAnsi="Times New Roman" w:cs="Times New Roman"/>
          <w:sz w:val="24"/>
          <w:szCs w:val="24"/>
        </w:rPr>
        <w:t xml:space="preserve">us </w:t>
      </w:r>
      <w:r>
        <w:rPr>
          <w:rFonts w:ascii="Times New Roman" w:eastAsia="Times New Roman" w:hAnsi="Times New Roman" w:cs="Times New Roman"/>
          <w:sz w:val="24"/>
          <w:szCs w:val="24"/>
        </w:rPr>
        <w:t xml:space="preserve">not to support </w:t>
      </w:r>
      <w:r w:rsidR="00FB5D70">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model </w:t>
      </w:r>
      <w:r w:rsidR="006951E4">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introduces </w:t>
      </w:r>
      <w:r w:rsidR="00FB5D70">
        <w:rPr>
          <w:rFonts w:ascii="Times New Roman" w:eastAsia="Times New Roman" w:hAnsi="Times New Roman" w:cs="Times New Roman"/>
          <w:sz w:val="24"/>
          <w:szCs w:val="24"/>
        </w:rPr>
        <w:t>“</w:t>
      </w:r>
      <w:r>
        <w:rPr>
          <w:rFonts w:ascii="Times New Roman" w:eastAsia="Times New Roman" w:hAnsi="Times New Roman" w:cs="Times New Roman"/>
          <w:sz w:val="24"/>
          <w:szCs w:val="24"/>
        </w:rPr>
        <w:t>double-dipping</w:t>
      </w:r>
      <w:r w:rsidR="00FB5D7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12FA1">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t is indeed possible to publish in a hybrid journal without paying </w:t>
      </w:r>
      <w:r w:rsidR="00412FA1">
        <w:rPr>
          <w:rFonts w:ascii="Times New Roman" w:eastAsia="Times New Roman" w:hAnsi="Times New Roman" w:cs="Times New Roman"/>
          <w:sz w:val="24"/>
          <w:szCs w:val="24"/>
        </w:rPr>
        <w:t>APC</w:t>
      </w:r>
      <w:r>
        <w:rPr>
          <w:rFonts w:ascii="Times New Roman" w:eastAsia="Times New Roman" w:hAnsi="Times New Roman" w:cs="Times New Roman"/>
          <w:sz w:val="24"/>
          <w:szCs w:val="24"/>
        </w:rPr>
        <w:t xml:space="preserve"> and to disseminate its manuscript in open archives on a repository. On the website of the journal, the article will be accessible only to subscribers, and it will be accessible to all on the open archive (the green way).</w:t>
      </w:r>
      <w:ins w:id="14" w:author="Dr. Dasapta Erwin Irawan, ST,MT [2]" w:date="2019-11-29T04:45:00Z">
        <w:r w:rsidR="00BE697A">
          <w:rPr>
            <w:rFonts w:ascii="Times New Roman" w:eastAsia="Times New Roman" w:hAnsi="Times New Roman" w:cs="Times New Roman"/>
            <w:sz w:val="24"/>
            <w:szCs w:val="24"/>
          </w:rPr>
          <w:t xml:space="preserve"> </w:t>
        </w:r>
      </w:ins>
      <w:ins w:id="15" w:author="Dr. Dasapta Erwin Irawan, ST,MT" w:date="2019-11-29T09:43:00Z">
        <w:r w:rsidR="007D10F6" w:rsidRPr="007D10F6">
          <w:rPr>
            <w:rFonts w:ascii="Times New Roman" w:eastAsia="Times New Roman" w:hAnsi="Times New Roman" w:cs="Times New Roman"/>
            <w:sz w:val="24"/>
            <w:szCs w:val="24"/>
          </w:rPr>
          <w:t xml:space="preserve">We also need to look at journal management in general in the southern part of the globe, where most of the journals are OA with no fee for the authors. The operational of the journals is still built upon the scientific community with low to moderate size institutional funding, e.g., Latin America, SE Asia. Ironically, scientists from those two regions commonly think that the western OA (with high APC) model is the best in the world. Most of them also believe that such a model should also be applied to their countries as well, although </w:t>
        </w:r>
        <w:proofErr w:type="spellStart"/>
        <w:r w:rsidR="007D10F6" w:rsidRPr="007D10F6">
          <w:rPr>
            <w:rFonts w:ascii="Times New Roman" w:eastAsia="Times New Roman" w:hAnsi="Times New Roman" w:cs="Times New Roman"/>
            <w:sz w:val="24"/>
            <w:szCs w:val="24"/>
          </w:rPr>
          <w:t>Suber</w:t>
        </w:r>
        <w:proofErr w:type="spellEnd"/>
        <w:r w:rsidR="007D10F6" w:rsidRPr="007D10F6">
          <w:rPr>
            <w:rFonts w:ascii="Times New Roman" w:eastAsia="Times New Roman" w:hAnsi="Times New Roman" w:cs="Times New Roman"/>
            <w:sz w:val="24"/>
            <w:szCs w:val="24"/>
          </w:rPr>
          <w:t xml:space="preserve"> (2009) and some other international and local OA </w:t>
        </w:r>
        <w:proofErr w:type="spellStart"/>
        <w:r w:rsidR="007D10F6" w:rsidRPr="007D10F6">
          <w:rPr>
            <w:rFonts w:ascii="Times New Roman" w:eastAsia="Times New Roman" w:hAnsi="Times New Roman" w:cs="Times New Roman"/>
            <w:sz w:val="24"/>
            <w:szCs w:val="24"/>
          </w:rPr>
          <w:t>activitists</w:t>
        </w:r>
        <w:proofErr w:type="spellEnd"/>
        <w:r w:rsidR="007D10F6" w:rsidRPr="007D10F6">
          <w:rPr>
            <w:rFonts w:ascii="Times New Roman" w:eastAsia="Times New Roman" w:hAnsi="Times New Roman" w:cs="Times New Roman"/>
            <w:sz w:val="24"/>
            <w:szCs w:val="24"/>
          </w:rPr>
          <w:t xml:space="preserve"> have continuously mentioned that OA should not be associated with the APC model.</w:t>
        </w:r>
      </w:ins>
      <w:ins w:id="16" w:author="Dr. Dasapta Erwin Irawan, ST,MT [2]" w:date="2019-11-29T04:45:00Z">
        <w:del w:id="17" w:author="Dr. Dasapta Erwin Irawan, ST,MT" w:date="2019-11-29T09:43:00Z">
          <w:r w:rsidR="00BE697A" w:rsidDel="007D10F6">
            <w:rPr>
              <w:rFonts w:ascii="Times New Roman" w:eastAsia="Times New Roman" w:hAnsi="Times New Roman" w:cs="Times New Roman"/>
              <w:sz w:val="24"/>
              <w:szCs w:val="24"/>
            </w:rPr>
            <w:delText xml:space="preserve">However, we also need to look at </w:delText>
          </w:r>
        </w:del>
      </w:ins>
      <w:ins w:id="18" w:author="Dr. Dasapta Erwin Irawan, ST,MT [2]" w:date="2019-11-29T04:46:00Z">
        <w:del w:id="19" w:author="Dr. Dasapta Erwin Irawan, ST,MT" w:date="2019-11-29T09:43:00Z">
          <w:r w:rsidR="00BE697A" w:rsidDel="007D10F6">
            <w:rPr>
              <w:rFonts w:ascii="Times New Roman" w:eastAsia="Times New Roman" w:hAnsi="Times New Roman" w:cs="Times New Roman"/>
              <w:sz w:val="24"/>
              <w:szCs w:val="24"/>
            </w:rPr>
            <w:delText xml:space="preserve">journal management in </w:delText>
          </w:r>
        </w:del>
      </w:ins>
      <w:ins w:id="20" w:author="Dr. Dasapta Erwin Irawan, ST,MT [2]" w:date="2019-11-29T04:49:00Z">
        <w:del w:id="21" w:author="Dr. Dasapta Erwin Irawan, ST,MT" w:date="2019-11-29T09:43:00Z">
          <w:r w:rsidR="00BE697A" w:rsidDel="007D10F6">
            <w:rPr>
              <w:rFonts w:ascii="Times New Roman" w:eastAsia="Times New Roman" w:hAnsi="Times New Roman" w:cs="Times New Roman"/>
              <w:sz w:val="24"/>
              <w:szCs w:val="24"/>
            </w:rPr>
            <w:delText xml:space="preserve">general in </w:delText>
          </w:r>
        </w:del>
      </w:ins>
      <w:ins w:id="22" w:author="Dr. Dasapta Erwin Irawan, ST,MT [2]" w:date="2019-11-29T04:46:00Z">
        <w:del w:id="23" w:author="Dr. Dasapta Erwin Irawan, ST,MT" w:date="2019-11-29T09:43:00Z">
          <w:r w:rsidR="00BE697A" w:rsidDel="007D10F6">
            <w:rPr>
              <w:rFonts w:ascii="Times New Roman" w:eastAsia="Times New Roman" w:hAnsi="Times New Roman" w:cs="Times New Roman"/>
              <w:sz w:val="24"/>
              <w:szCs w:val="24"/>
            </w:rPr>
            <w:delText>the southern part of the globe</w:delText>
          </w:r>
        </w:del>
      </w:ins>
      <w:ins w:id="24" w:author="Dr. Dasapta Erwin Irawan, ST,MT [2]" w:date="2019-11-29T04:49:00Z">
        <w:del w:id="25" w:author="Dr. Dasapta Erwin Irawan, ST,MT" w:date="2019-11-29T09:43:00Z">
          <w:r w:rsidR="00BE697A" w:rsidDel="007D10F6">
            <w:rPr>
              <w:rFonts w:ascii="Times New Roman" w:eastAsia="Times New Roman" w:hAnsi="Times New Roman" w:cs="Times New Roman"/>
              <w:sz w:val="24"/>
              <w:szCs w:val="24"/>
            </w:rPr>
            <w:delText xml:space="preserve">, where </w:delText>
          </w:r>
        </w:del>
      </w:ins>
      <w:ins w:id="26" w:author="Dr. Dasapta Erwin Irawan, ST,MT [2]" w:date="2019-11-29T04:51:00Z">
        <w:del w:id="27" w:author="Dr. Dasapta Erwin Irawan, ST,MT" w:date="2019-11-29T09:43:00Z">
          <w:r w:rsidR="00BE697A" w:rsidDel="007D10F6">
            <w:rPr>
              <w:rFonts w:ascii="Times New Roman" w:eastAsia="Times New Roman" w:hAnsi="Times New Roman" w:cs="Times New Roman"/>
              <w:sz w:val="24"/>
              <w:szCs w:val="24"/>
            </w:rPr>
            <w:delText>most of the journals are OA with no fee for the authors. T</w:delText>
          </w:r>
        </w:del>
      </w:ins>
      <w:ins w:id="28" w:author="Dr. Dasapta Erwin Irawan, ST,MT [2]" w:date="2019-11-29T04:49:00Z">
        <w:del w:id="29" w:author="Dr. Dasapta Erwin Irawan, ST,MT" w:date="2019-11-29T09:43:00Z">
          <w:r w:rsidR="00BE697A" w:rsidDel="007D10F6">
            <w:rPr>
              <w:rFonts w:ascii="Times New Roman" w:eastAsia="Times New Roman" w:hAnsi="Times New Roman" w:cs="Times New Roman"/>
              <w:sz w:val="24"/>
              <w:szCs w:val="24"/>
            </w:rPr>
            <w:delText xml:space="preserve">he </w:delText>
          </w:r>
        </w:del>
      </w:ins>
      <w:ins w:id="30" w:author="Dr. Dasapta Erwin Irawan, ST,MT [2]" w:date="2019-11-29T04:51:00Z">
        <w:del w:id="31" w:author="Dr. Dasapta Erwin Irawan, ST,MT" w:date="2019-11-29T09:43:00Z">
          <w:r w:rsidR="00BE697A" w:rsidDel="007D10F6">
            <w:rPr>
              <w:rFonts w:ascii="Times New Roman" w:eastAsia="Times New Roman" w:hAnsi="Times New Roman" w:cs="Times New Roman"/>
              <w:sz w:val="24"/>
              <w:szCs w:val="24"/>
            </w:rPr>
            <w:delText xml:space="preserve">operational of the journals </w:delText>
          </w:r>
        </w:del>
      </w:ins>
      <w:ins w:id="32" w:author="Dr. Dasapta Erwin Irawan, ST,MT [2]" w:date="2019-11-29T04:49:00Z">
        <w:del w:id="33" w:author="Dr. Dasapta Erwin Irawan, ST,MT" w:date="2019-11-29T09:43:00Z">
          <w:r w:rsidR="00BE697A" w:rsidDel="007D10F6">
            <w:rPr>
              <w:rFonts w:ascii="Times New Roman" w:eastAsia="Times New Roman" w:hAnsi="Times New Roman" w:cs="Times New Roman"/>
              <w:sz w:val="24"/>
              <w:szCs w:val="24"/>
            </w:rPr>
            <w:delText xml:space="preserve">is </w:delText>
          </w:r>
        </w:del>
      </w:ins>
      <w:ins w:id="34" w:author="Dr. Dasapta Erwin Irawan, ST,MT [2]" w:date="2019-11-29T04:50:00Z">
        <w:del w:id="35" w:author="Dr. Dasapta Erwin Irawan, ST,MT" w:date="2019-11-29T09:43:00Z">
          <w:r w:rsidR="00BE697A" w:rsidDel="007D10F6">
            <w:rPr>
              <w:rFonts w:ascii="Times New Roman" w:eastAsia="Times New Roman" w:hAnsi="Times New Roman" w:cs="Times New Roman"/>
              <w:sz w:val="24"/>
              <w:szCs w:val="24"/>
            </w:rPr>
            <w:delText xml:space="preserve">still built upon scientific community, eg: </w:delText>
          </w:r>
        </w:del>
      </w:ins>
      <w:ins w:id="36" w:author="Dr. Dasapta Erwin Irawan, ST,MT [2]" w:date="2019-11-29T04:51:00Z">
        <w:del w:id="37" w:author="Dr. Dasapta Erwin Irawan, ST,MT" w:date="2019-11-29T09:43:00Z">
          <w:r w:rsidR="00BE697A" w:rsidDel="007D10F6">
            <w:rPr>
              <w:rFonts w:ascii="Times New Roman" w:eastAsia="Times New Roman" w:hAnsi="Times New Roman" w:cs="Times New Roman"/>
              <w:sz w:val="24"/>
              <w:szCs w:val="24"/>
            </w:rPr>
            <w:delText xml:space="preserve">Latin </w:delText>
          </w:r>
        </w:del>
      </w:ins>
      <w:ins w:id="38" w:author="Dr. Dasapta Erwin Irawan, ST,MT [2]" w:date="2019-11-29T04:50:00Z">
        <w:del w:id="39" w:author="Dr. Dasapta Erwin Irawan, ST,MT" w:date="2019-11-29T09:43:00Z">
          <w:r w:rsidR="00BE697A" w:rsidDel="007D10F6">
            <w:rPr>
              <w:rFonts w:ascii="Times New Roman" w:eastAsia="Times New Roman" w:hAnsi="Times New Roman" w:cs="Times New Roman"/>
              <w:sz w:val="24"/>
              <w:szCs w:val="24"/>
            </w:rPr>
            <w:delText>America, SE Asia</w:delText>
          </w:r>
        </w:del>
      </w:ins>
      <w:ins w:id="40" w:author="Dr. Dasapta Erwin Irawan, ST,MT [2]" w:date="2019-11-29T04:49:00Z">
        <w:del w:id="41" w:author="Dr. Dasapta Erwin Irawan, ST,MT" w:date="2019-11-29T09:43:00Z">
          <w:r w:rsidR="00BE697A" w:rsidDel="007D10F6">
            <w:rPr>
              <w:rFonts w:ascii="Times New Roman" w:eastAsia="Times New Roman" w:hAnsi="Times New Roman" w:cs="Times New Roman"/>
              <w:sz w:val="24"/>
              <w:szCs w:val="24"/>
            </w:rPr>
            <w:delText xml:space="preserve">. </w:delText>
          </w:r>
        </w:del>
      </w:ins>
      <w:ins w:id="42" w:author="Dr. Dasapta Erwin Irawan, ST,MT [2]" w:date="2019-11-29T04:53:00Z">
        <w:del w:id="43" w:author="Dr. Dasapta Erwin Irawan, ST,MT" w:date="2019-11-29T09:43:00Z">
          <w:r w:rsidR="000943AA" w:rsidDel="007D10F6">
            <w:rPr>
              <w:rFonts w:ascii="Times New Roman" w:eastAsia="Times New Roman" w:hAnsi="Times New Roman" w:cs="Times New Roman"/>
              <w:sz w:val="24"/>
              <w:szCs w:val="24"/>
            </w:rPr>
            <w:delText>Ironically, more people coming from those region</w:delText>
          </w:r>
        </w:del>
      </w:ins>
      <w:ins w:id="44" w:author="Dr. Dasapta Erwin Irawan, ST,MT [2]" w:date="2019-11-29T04:57:00Z">
        <w:del w:id="45" w:author="Dr. Dasapta Erwin Irawan, ST,MT" w:date="2019-11-29T09:43:00Z">
          <w:r w:rsidR="00BD7D45" w:rsidDel="007D10F6">
            <w:rPr>
              <w:rFonts w:ascii="Times New Roman" w:eastAsia="Times New Roman" w:hAnsi="Times New Roman" w:cs="Times New Roman"/>
              <w:sz w:val="24"/>
              <w:szCs w:val="24"/>
            </w:rPr>
            <w:delText>s</w:delText>
          </w:r>
        </w:del>
      </w:ins>
      <w:ins w:id="46" w:author="Dr. Dasapta Erwin Irawan, ST,MT [2]" w:date="2019-11-29T04:53:00Z">
        <w:del w:id="47" w:author="Dr. Dasapta Erwin Irawan, ST,MT" w:date="2019-11-29T09:43:00Z">
          <w:r w:rsidR="000943AA" w:rsidDel="007D10F6">
            <w:rPr>
              <w:rFonts w:ascii="Times New Roman" w:eastAsia="Times New Roman" w:hAnsi="Times New Roman" w:cs="Times New Roman"/>
              <w:sz w:val="24"/>
              <w:szCs w:val="24"/>
            </w:rPr>
            <w:delText xml:space="preserve"> think that the </w:delText>
          </w:r>
        </w:del>
      </w:ins>
      <w:ins w:id="48" w:author="Dr. Dasapta Erwin Irawan, ST,MT [2]" w:date="2019-11-29T04:54:00Z">
        <w:del w:id="49" w:author="Dr. Dasapta Erwin Irawan, ST,MT" w:date="2019-11-29T09:43:00Z">
          <w:r w:rsidR="000943AA" w:rsidDel="007D10F6">
            <w:rPr>
              <w:rFonts w:ascii="Times New Roman" w:eastAsia="Times New Roman" w:hAnsi="Times New Roman" w:cs="Times New Roman"/>
              <w:sz w:val="24"/>
              <w:szCs w:val="24"/>
            </w:rPr>
            <w:delText xml:space="preserve">western </w:delText>
          </w:r>
        </w:del>
      </w:ins>
      <w:ins w:id="50" w:author="Dr. Dasapta Erwin Irawan, ST,MT [2]" w:date="2019-11-29T04:53:00Z">
        <w:del w:id="51" w:author="Dr. Dasapta Erwin Irawan, ST,MT" w:date="2019-11-29T09:43:00Z">
          <w:r w:rsidR="000943AA" w:rsidDel="007D10F6">
            <w:rPr>
              <w:rFonts w:ascii="Times New Roman" w:eastAsia="Times New Roman" w:hAnsi="Times New Roman" w:cs="Times New Roman"/>
              <w:sz w:val="24"/>
              <w:szCs w:val="24"/>
            </w:rPr>
            <w:delText xml:space="preserve">OA </w:delText>
          </w:r>
        </w:del>
      </w:ins>
      <w:ins w:id="52" w:author="Dr. Dasapta Erwin Irawan, ST,MT [2]" w:date="2019-11-29T04:57:00Z">
        <w:del w:id="53" w:author="Dr. Dasapta Erwin Irawan, ST,MT" w:date="2019-11-29T09:43:00Z">
          <w:r w:rsidR="00BD7D45" w:rsidDel="007D10F6">
            <w:rPr>
              <w:rFonts w:ascii="Times New Roman" w:eastAsia="Times New Roman" w:hAnsi="Times New Roman" w:cs="Times New Roman"/>
              <w:sz w:val="24"/>
              <w:szCs w:val="24"/>
            </w:rPr>
            <w:delText xml:space="preserve">(with high APC) </w:delText>
          </w:r>
        </w:del>
      </w:ins>
      <w:ins w:id="54" w:author="Dr. Dasapta Erwin Irawan, ST,MT [2]" w:date="2019-11-29T04:53:00Z">
        <w:del w:id="55" w:author="Dr. Dasapta Erwin Irawan, ST,MT" w:date="2019-11-29T09:43:00Z">
          <w:r w:rsidR="000943AA" w:rsidDel="007D10F6">
            <w:rPr>
              <w:rFonts w:ascii="Times New Roman" w:eastAsia="Times New Roman" w:hAnsi="Times New Roman" w:cs="Times New Roman"/>
              <w:sz w:val="24"/>
              <w:szCs w:val="24"/>
            </w:rPr>
            <w:delText xml:space="preserve">model </w:delText>
          </w:r>
        </w:del>
      </w:ins>
      <w:ins w:id="56" w:author="Dr. Dasapta Erwin Irawan, ST,MT [2]" w:date="2019-11-29T04:54:00Z">
        <w:del w:id="57" w:author="Dr. Dasapta Erwin Irawan, ST,MT" w:date="2019-11-29T09:43:00Z">
          <w:r w:rsidR="000943AA" w:rsidDel="007D10F6">
            <w:rPr>
              <w:rFonts w:ascii="Times New Roman" w:eastAsia="Times New Roman" w:hAnsi="Times New Roman" w:cs="Times New Roman"/>
              <w:sz w:val="24"/>
              <w:szCs w:val="24"/>
            </w:rPr>
            <w:delText>is the best in the world.</w:delText>
          </w:r>
        </w:del>
      </w:ins>
    </w:p>
    <w:p w14:paraId="27CE137E" w14:textId="77777777" w:rsidR="007B0525" w:rsidRDefault="007B0525">
      <w:pPr>
        <w:pStyle w:val="Normal1"/>
        <w:spacing w:line="480" w:lineRule="auto"/>
        <w:jc w:val="both"/>
        <w:rPr>
          <w:rFonts w:ascii="Times New Roman" w:eastAsia="Times New Roman" w:hAnsi="Times New Roman" w:cs="Times New Roman"/>
          <w:sz w:val="24"/>
          <w:szCs w:val="24"/>
        </w:rPr>
      </w:pPr>
    </w:p>
    <w:p w14:paraId="27CE93C7" w14:textId="77777777" w:rsidR="007B0525" w:rsidRDefault="00CF2080">
      <w:pPr>
        <w:pStyle w:val="Normal1"/>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Acknowledgments</w:t>
      </w:r>
    </w:p>
    <w:p w14:paraId="3B080C50" w14:textId="77777777" w:rsidR="007B0525" w:rsidRDefault="00CF2080">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would like to thank Heather Piwowar for providing Green Open Access data available via @</w:t>
      </w:r>
      <w:proofErr w:type="spellStart"/>
      <w:r>
        <w:rPr>
          <w:rFonts w:ascii="Times New Roman" w:eastAsia="Times New Roman" w:hAnsi="Times New Roman" w:cs="Times New Roman"/>
          <w:sz w:val="24"/>
          <w:szCs w:val="24"/>
        </w:rPr>
        <w:t>unpaywall</w:t>
      </w:r>
      <w:proofErr w:type="spellEnd"/>
      <w:r>
        <w:rPr>
          <w:rFonts w:ascii="Times New Roman" w:eastAsia="Times New Roman" w:hAnsi="Times New Roman" w:cs="Times New Roman"/>
          <w:sz w:val="24"/>
          <w:szCs w:val="24"/>
        </w:rPr>
        <w:t>.</w:t>
      </w:r>
    </w:p>
    <w:p w14:paraId="3ECD3CCB" w14:textId="77777777" w:rsidR="007B0525" w:rsidRDefault="00CF2080">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2A20884" w14:textId="77777777" w:rsidR="007B0525" w:rsidRDefault="00CF2080">
      <w:pPr>
        <w:pStyle w:val="Normal1"/>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7D2DA8CF" w14:textId="41D38119" w:rsidR="007B0525" w:rsidRDefault="00CF2080">
      <w:pPr>
        <w:pStyle w:val="Normal1"/>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Beall, J., 2016. Medical publishing and the threat of predatory journals. International Journal of Women's Dermatology, 2(4): 115-116. </w:t>
      </w:r>
    </w:p>
    <w:p w14:paraId="5BB20CE0" w14:textId="77777777" w:rsidR="007B0525" w:rsidRDefault="007B0525">
      <w:pPr>
        <w:pStyle w:val="Normal1"/>
        <w:spacing w:line="480" w:lineRule="auto"/>
        <w:jc w:val="both"/>
        <w:rPr>
          <w:rFonts w:ascii="Times New Roman" w:eastAsia="Times New Roman" w:hAnsi="Times New Roman" w:cs="Times New Roman"/>
          <w:b/>
          <w:sz w:val="24"/>
          <w:szCs w:val="24"/>
        </w:rPr>
      </w:pPr>
    </w:p>
    <w:p w14:paraId="58A4DAFE" w14:textId="77777777" w:rsidR="007B0525" w:rsidRDefault="00CF2080">
      <w:pPr>
        <w:pStyle w:val="Normal1"/>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Björk</w:t>
      </w:r>
      <w:proofErr w:type="spellEnd"/>
      <w:r>
        <w:rPr>
          <w:rFonts w:ascii="Times New Roman" w:eastAsia="Times New Roman" w:hAnsi="Times New Roman" w:cs="Times New Roman"/>
          <w:sz w:val="24"/>
          <w:szCs w:val="24"/>
        </w:rPr>
        <w:t xml:space="preserve">, B.-C., </w:t>
      </w:r>
      <w:proofErr w:type="spellStart"/>
      <w:r>
        <w:rPr>
          <w:rFonts w:ascii="Times New Roman" w:eastAsia="Times New Roman" w:hAnsi="Times New Roman" w:cs="Times New Roman"/>
          <w:sz w:val="24"/>
          <w:szCs w:val="24"/>
        </w:rPr>
        <w:t>Laakso</w:t>
      </w:r>
      <w:proofErr w:type="spellEnd"/>
      <w:r>
        <w:rPr>
          <w:rFonts w:ascii="Times New Roman" w:eastAsia="Times New Roman" w:hAnsi="Times New Roman" w:cs="Times New Roman"/>
          <w:sz w:val="24"/>
          <w:szCs w:val="24"/>
        </w:rPr>
        <w:t xml:space="preserve">, M., Welling, P., </w:t>
      </w:r>
      <w:proofErr w:type="spellStart"/>
      <w:r>
        <w:rPr>
          <w:rFonts w:ascii="Times New Roman" w:eastAsia="Times New Roman" w:hAnsi="Times New Roman" w:cs="Times New Roman"/>
          <w:sz w:val="24"/>
          <w:szCs w:val="24"/>
        </w:rPr>
        <w:t>Paetau</w:t>
      </w:r>
      <w:proofErr w:type="spellEnd"/>
      <w:r>
        <w:rPr>
          <w:rFonts w:ascii="Times New Roman" w:eastAsia="Times New Roman" w:hAnsi="Times New Roman" w:cs="Times New Roman"/>
          <w:sz w:val="24"/>
          <w:szCs w:val="24"/>
        </w:rPr>
        <w:t>, P., 2014. Anatomy of green open access. Journal of the Association for Information Science and Technology, 65(2): 237-250.</w:t>
      </w:r>
    </w:p>
    <w:p w14:paraId="47723883" w14:textId="77777777" w:rsidR="007B0525" w:rsidRDefault="007B0525">
      <w:pPr>
        <w:pStyle w:val="Normal1"/>
        <w:spacing w:line="480" w:lineRule="auto"/>
        <w:jc w:val="both"/>
        <w:rPr>
          <w:rFonts w:ascii="Times New Roman" w:eastAsia="Times New Roman" w:hAnsi="Times New Roman" w:cs="Times New Roman"/>
          <w:sz w:val="24"/>
          <w:szCs w:val="24"/>
        </w:rPr>
      </w:pPr>
    </w:p>
    <w:p w14:paraId="03EEC532" w14:textId="77777777" w:rsidR="007B0525" w:rsidRDefault="00CF2080">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Chopin, C., 2018. The credibility of scientific writing: An appeal for responsibility. Elements, 14(2): 79.</w:t>
      </w:r>
    </w:p>
    <w:p w14:paraId="780BC64B" w14:textId="77777777" w:rsidR="007B0525" w:rsidRDefault="007B0525">
      <w:pPr>
        <w:pStyle w:val="Normal1"/>
        <w:spacing w:line="480" w:lineRule="auto"/>
        <w:jc w:val="both"/>
        <w:rPr>
          <w:rFonts w:ascii="Times New Roman" w:eastAsia="Times New Roman" w:hAnsi="Times New Roman" w:cs="Times New Roman"/>
          <w:sz w:val="24"/>
          <w:szCs w:val="24"/>
        </w:rPr>
      </w:pPr>
    </w:p>
    <w:p w14:paraId="76C33543" w14:textId="77777777" w:rsidR="007B0525" w:rsidRDefault="00CF2080">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Holland, H.D., </w:t>
      </w:r>
      <w:proofErr w:type="spellStart"/>
      <w:r>
        <w:rPr>
          <w:rFonts w:ascii="Times New Roman" w:eastAsia="Times New Roman" w:hAnsi="Times New Roman" w:cs="Times New Roman"/>
          <w:sz w:val="24"/>
          <w:szCs w:val="24"/>
        </w:rPr>
        <w:t>Turekian</w:t>
      </w:r>
      <w:proofErr w:type="spellEnd"/>
      <w:r>
        <w:rPr>
          <w:rFonts w:ascii="Times New Roman" w:eastAsia="Times New Roman" w:hAnsi="Times New Roman" w:cs="Times New Roman"/>
          <w:sz w:val="24"/>
          <w:szCs w:val="24"/>
        </w:rPr>
        <w:t>, K.K., 2013. Executive Editor's Foreword to the Second Edition. Treatise on Geochemistry: Second Edition: xvii-xix.</w:t>
      </w:r>
    </w:p>
    <w:p w14:paraId="6254AB0F" w14:textId="77777777" w:rsidR="007B0525" w:rsidRDefault="007B0525">
      <w:pPr>
        <w:pStyle w:val="Normal1"/>
        <w:spacing w:line="480" w:lineRule="auto"/>
        <w:jc w:val="both"/>
        <w:rPr>
          <w:rFonts w:ascii="Times New Roman" w:eastAsia="Times New Roman" w:hAnsi="Times New Roman" w:cs="Times New Roman"/>
          <w:sz w:val="24"/>
          <w:szCs w:val="24"/>
        </w:rPr>
      </w:pPr>
    </w:p>
    <w:p w14:paraId="65334C38" w14:textId="328EA41F" w:rsidR="007B0525" w:rsidRDefault="00CF2080">
      <w:pPr>
        <w:pStyle w:val="Normal1"/>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Lajtha</w:t>
      </w:r>
      <w:proofErr w:type="spellEnd"/>
      <w:r>
        <w:rPr>
          <w:rFonts w:ascii="Times New Roman" w:eastAsia="Times New Roman" w:hAnsi="Times New Roman" w:cs="Times New Roman"/>
          <w:sz w:val="24"/>
          <w:szCs w:val="24"/>
        </w:rPr>
        <w:t>, K., 2019. Publishing scientific research in open access, hybrid, or paywall journals: what model serves all authors and all readers? Biogeochemistry</w:t>
      </w:r>
      <w:r w:rsidR="00A21129">
        <w:rPr>
          <w:rFonts w:ascii="Times New Roman" w:eastAsia="Times New Roman" w:hAnsi="Times New Roman" w:cs="Times New Roman"/>
          <w:sz w:val="24"/>
          <w:szCs w:val="24"/>
        </w:rPr>
        <w:t>, 144: 229-231.</w:t>
      </w:r>
      <w:r>
        <w:rPr>
          <w:rFonts w:ascii="Times New Roman" w:eastAsia="Times New Roman" w:hAnsi="Times New Roman" w:cs="Times New Roman"/>
          <w:sz w:val="24"/>
          <w:szCs w:val="24"/>
        </w:rPr>
        <w:t xml:space="preserve"> </w:t>
      </w:r>
    </w:p>
    <w:p w14:paraId="7BFFDE27" w14:textId="77777777" w:rsidR="007B0525" w:rsidRDefault="007B0525">
      <w:pPr>
        <w:pStyle w:val="Normal1"/>
        <w:spacing w:line="480" w:lineRule="auto"/>
        <w:jc w:val="both"/>
        <w:rPr>
          <w:rFonts w:ascii="Times New Roman" w:eastAsia="Times New Roman" w:hAnsi="Times New Roman" w:cs="Times New Roman"/>
          <w:sz w:val="24"/>
          <w:szCs w:val="24"/>
        </w:rPr>
      </w:pPr>
    </w:p>
    <w:p w14:paraId="21FA67E5" w14:textId="77777777" w:rsidR="007B0525" w:rsidRDefault="00CF2080">
      <w:pPr>
        <w:pStyle w:val="Normal1"/>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Larivière</w:t>
      </w:r>
      <w:proofErr w:type="spellEnd"/>
      <w:r>
        <w:rPr>
          <w:rFonts w:ascii="Times New Roman" w:eastAsia="Times New Roman" w:hAnsi="Times New Roman" w:cs="Times New Roman"/>
          <w:sz w:val="24"/>
          <w:szCs w:val="24"/>
        </w:rPr>
        <w:t xml:space="preserve">, V., </w:t>
      </w:r>
      <w:proofErr w:type="spellStart"/>
      <w:r>
        <w:rPr>
          <w:rFonts w:ascii="Times New Roman" w:eastAsia="Times New Roman" w:hAnsi="Times New Roman" w:cs="Times New Roman"/>
          <w:sz w:val="24"/>
          <w:szCs w:val="24"/>
        </w:rPr>
        <w:t>Haustein</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Mongeon</w:t>
      </w:r>
      <w:proofErr w:type="spellEnd"/>
      <w:r>
        <w:rPr>
          <w:rFonts w:ascii="Times New Roman" w:eastAsia="Times New Roman" w:hAnsi="Times New Roman" w:cs="Times New Roman"/>
          <w:sz w:val="24"/>
          <w:szCs w:val="24"/>
        </w:rPr>
        <w:t>, P., 2015. The Oligopoly of Academic Publishers in the Digital Era. PLOS ONE, 10(6): e0127502.</w:t>
      </w:r>
    </w:p>
    <w:p w14:paraId="01BEF97B" w14:textId="77777777" w:rsidR="003034BC" w:rsidRDefault="003034BC">
      <w:pPr>
        <w:pStyle w:val="Normal1"/>
        <w:spacing w:line="480" w:lineRule="auto"/>
        <w:jc w:val="both"/>
        <w:rPr>
          <w:rFonts w:ascii="Times New Roman" w:eastAsia="Times New Roman" w:hAnsi="Times New Roman" w:cs="Times New Roman"/>
          <w:sz w:val="24"/>
          <w:szCs w:val="24"/>
        </w:rPr>
      </w:pPr>
    </w:p>
    <w:p w14:paraId="4C246BE4" w14:textId="77777777" w:rsidR="007B0525" w:rsidRDefault="00CF2080">
      <w:pPr>
        <w:pStyle w:val="Normal1"/>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Schoonen</w:t>
      </w:r>
      <w:proofErr w:type="spellEnd"/>
      <w:r>
        <w:rPr>
          <w:rFonts w:ascii="Times New Roman" w:eastAsia="Times New Roman" w:hAnsi="Times New Roman" w:cs="Times New Roman"/>
          <w:sz w:val="24"/>
          <w:szCs w:val="24"/>
        </w:rPr>
        <w:t>, M.A.A., Anderson, K.B., Wood, S.A., 2006. Moving Geochemical Transactions forward as an open access journal. Geochemical Transactions, 7: 1-1.</w:t>
      </w:r>
    </w:p>
    <w:p w14:paraId="2C4BD5BB" w14:textId="77777777" w:rsidR="007B0525" w:rsidRDefault="007B0525">
      <w:pPr>
        <w:pStyle w:val="Normal1"/>
        <w:spacing w:line="480" w:lineRule="auto"/>
        <w:jc w:val="both"/>
        <w:rPr>
          <w:rFonts w:ascii="Times New Roman" w:eastAsia="Times New Roman" w:hAnsi="Times New Roman" w:cs="Times New Roman"/>
          <w:sz w:val="24"/>
          <w:szCs w:val="24"/>
        </w:rPr>
      </w:pPr>
    </w:p>
    <w:p w14:paraId="745340D8" w14:textId="77777777" w:rsidR="007B0525" w:rsidRDefault="00CF2080">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Sparks, R.S.J., 2013. Opportunities for Innovative Publishing in the Electronic Age? Eos, Transactions American Geophysical Union, 94(12): 116-116.</w:t>
      </w:r>
    </w:p>
    <w:p w14:paraId="38EB9D79" w14:textId="77777777" w:rsidR="007B0525" w:rsidRDefault="007B0525">
      <w:pPr>
        <w:pStyle w:val="Normal1"/>
        <w:spacing w:line="480" w:lineRule="auto"/>
        <w:jc w:val="both"/>
        <w:rPr>
          <w:rFonts w:ascii="Times New Roman" w:eastAsia="Times New Roman" w:hAnsi="Times New Roman" w:cs="Times New Roman"/>
          <w:sz w:val="24"/>
          <w:szCs w:val="24"/>
        </w:rPr>
      </w:pPr>
    </w:p>
    <w:p w14:paraId="54E95F8A" w14:textId="3E401ECE" w:rsidR="007B0525" w:rsidRDefault="004A7980">
      <w:pPr>
        <w:pStyle w:val="Normal1"/>
        <w:spacing w:line="480" w:lineRule="auto"/>
        <w:jc w:val="both"/>
        <w:rPr>
          <w:rFonts w:ascii="Times New Roman" w:hAnsi="Times New Roman" w:cs="Times New Roman"/>
          <w:sz w:val="24"/>
          <w:szCs w:val="24"/>
          <w:lang w:val="en-US"/>
        </w:rPr>
      </w:pPr>
      <w:proofErr w:type="spellStart"/>
      <w:r w:rsidRPr="004A7980">
        <w:rPr>
          <w:rFonts w:ascii="Times New Roman" w:hAnsi="Times New Roman" w:cs="Times New Roman"/>
          <w:sz w:val="24"/>
          <w:szCs w:val="24"/>
          <w:lang w:val="en-US"/>
        </w:rPr>
        <w:t>Suber</w:t>
      </w:r>
      <w:proofErr w:type="spellEnd"/>
      <w:r w:rsidRPr="004A7980">
        <w:rPr>
          <w:rFonts w:ascii="Times New Roman" w:hAnsi="Times New Roman" w:cs="Times New Roman"/>
          <w:sz w:val="24"/>
          <w:szCs w:val="24"/>
          <w:lang w:val="en-US"/>
        </w:rPr>
        <w:t>, P. 2009</w:t>
      </w:r>
      <w:r w:rsidR="00A21129">
        <w:rPr>
          <w:rFonts w:ascii="Times New Roman" w:hAnsi="Times New Roman" w:cs="Times New Roman"/>
          <w:sz w:val="24"/>
          <w:szCs w:val="24"/>
          <w:lang w:val="en-US"/>
        </w:rPr>
        <w:t>.</w:t>
      </w:r>
      <w:r w:rsidRPr="004A7980">
        <w:rPr>
          <w:rFonts w:ascii="Times New Roman" w:hAnsi="Times New Roman" w:cs="Times New Roman"/>
          <w:sz w:val="24"/>
          <w:szCs w:val="24"/>
          <w:lang w:val="en-US"/>
        </w:rPr>
        <w:t xml:space="preserve"> Open access? </w:t>
      </w:r>
      <w:r w:rsidRPr="004A7980">
        <w:rPr>
          <w:rFonts w:ascii="Times New Roman" w:hAnsi="Times New Roman" w:cs="Times New Roman"/>
          <w:i/>
          <w:iCs/>
          <w:sz w:val="24"/>
          <w:szCs w:val="24"/>
          <w:lang w:val="en-US"/>
        </w:rPr>
        <w:t>Nature Geoscience</w:t>
      </w:r>
      <w:r w:rsidRPr="004A7980">
        <w:rPr>
          <w:rFonts w:ascii="Times New Roman" w:hAnsi="Times New Roman" w:cs="Times New Roman"/>
          <w:sz w:val="24"/>
          <w:szCs w:val="24"/>
          <w:lang w:val="en-US"/>
        </w:rPr>
        <w:t xml:space="preserve"> 2, 155.</w:t>
      </w:r>
    </w:p>
    <w:p w14:paraId="590EF9B6" w14:textId="77777777" w:rsidR="007A6FE2" w:rsidRDefault="007A6FE2">
      <w:pPr>
        <w:pStyle w:val="Normal1"/>
        <w:spacing w:line="480" w:lineRule="auto"/>
        <w:jc w:val="both"/>
        <w:rPr>
          <w:rFonts w:ascii="Times New Roman" w:eastAsia="Times New Roman" w:hAnsi="Times New Roman" w:cs="Times New Roman"/>
          <w:sz w:val="24"/>
          <w:szCs w:val="24"/>
        </w:rPr>
      </w:pPr>
    </w:p>
    <w:p w14:paraId="18031B9C" w14:textId="77777777" w:rsidR="007B0525" w:rsidRDefault="00CF2080">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Tennant, J.P., Crane, H., Crick, T., Davila, J., </w:t>
      </w:r>
      <w:proofErr w:type="spellStart"/>
      <w:r>
        <w:rPr>
          <w:rFonts w:ascii="Times New Roman" w:eastAsia="Times New Roman" w:hAnsi="Times New Roman" w:cs="Times New Roman"/>
          <w:sz w:val="24"/>
          <w:szCs w:val="24"/>
        </w:rPr>
        <w:t>Enkhbayar</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Havemann</w:t>
      </w:r>
      <w:proofErr w:type="spellEnd"/>
      <w:r>
        <w:rPr>
          <w:rFonts w:ascii="Times New Roman" w:eastAsia="Times New Roman" w:hAnsi="Times New Roman" w:cs="Times New Roman"/>
          <w:sz w:val="24"/>
          <w:szCs w:val="24"/>
        </w:rPr>
        <w:t xml:space="preserve">, J., Kramer, B., Martin, R., </w:t>
      </w:r>
      <w:proofErr w:type="spellStart"/>
      <w:r>
        <w:rPr>
          <w:rFonts w:ascii="Times New Roman" w:eastAsia="Times New Roman" w:hAnsi="Times New Roman" w:cs="Times New Roman"/>
          <w:sz w:val="24"/>
          <w:szCs w:val="24"/>
        </w:rPr>
        <w:t>Masuzzo</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Nobes</w:t>
      </w:r>
      <w:proofErr w:type="spellEnd"/>
      <w:r>
        <w:rPr>
          <w:rFonts w:ascii="Times New Roman" w:eastAsia="Times New Roman" w:hAnsi="Times New Roman" w:cs="Times New Roman"/>
          <w:sz w:val="24"/>
          <w:szCs w:val="24"/>
        </w:rPr>
        <w:t>, A., Rice, C., Rivera-López, B., Ross-</w:t>
      </w:r>
      <w:proofErr w:type="spellStart"/>
      <w:r>
        <w:rPr>
          <w:rFonts w:ascii="Times New Roman" w:eastAsia="Times New Roman" w:hAnsi="Times New Roman" w:cs="Times New Roman"/>
          <w:sz w:val="24"/>
          <w:szCs w:val="24"/>
        </w:rPr>
        <w:t>Hellauer</w:t>
      </w:r>
      <w:proofErr w:type="spellEnd"/>
      <w:r>
        <w:rPr>
          <w:rFonts w:ascii="Times New Roman" w:eastAsia="Times New Roman" w:hAnsi="Times New Roman" w:cs="Times New Roman"/>
          <w:sz w:val="24"/>
          <w:szCs w:val="24"/>
        </w:rPr>
        <w:t xml:space="preserve">, T., Sattler, S., Thacker, </w:t>
      </w:r>
      <w:r>
        <w:rPr>
          <w:rFonts w:ascii="Times New Roman" w:eastAsia="Times New Roman" w:hAnsi="Times New Roman" w:cs="Times New Roman"/>
          <w:sz w:val="24"/>
          <w:szCs w:val="24"/>
        </w:rPr>
        <w:lastRenderedPageBreak/>
        <w:t xml:space="preserve">P.D., </w:t>
      </w:r>
      <w:proofErr w:type="spellStart"/>
      <w:r>
        <w:rPr>
          <w:rFonts w:ascii="Times New Roman" w:eastAsia="Times New Roman" w:hAnsi="Times New Roman" w:cs="Times New Roman"/>
          <w:sz w:val="24"/>
          <w:szCs w:val="24"/>
        </w:rPr>
        <w:t>Vanholsbeeck</w:t>
      </w:r>
      <w:proofErr w:type="spellEnd"/>
      <w:r>
        <w:rPr>
          <w:rFonts w:ascii="Times New Roman" w:eastAsia="Times New Roman" w:hAnsi="Times New Roman" w:cs="Times New Roman"/>
          <w:sz w:val="24"/>
          <w:szCs w:val="24"/>
        </w:rPr>
        <w:t>, M., 2019. Ten Hot Topics around Scholarly Publishing. Publications, 7(2): 34.</w:t>
      </w:r>
    </w:p>
    <w:p w14:paraId="4A46E76B" w14:textId="77777777" w:rsidR="007B0525" w:rsidRDefault="007B0525">
      <w:pPr>
        <w:pStyle w:val="Normal1"/>
        <w:spacing w:line="480" w:lineRule="auto"/>
        <w:jc w:val="both"/>
        <w:rPr>
          <w:rFonts w:ascii="Times New Roman" w:eastAsia="Times New Roman" w:hAnsi="Times New Roman" w:cs="Times New Roman"/>
          <w:sz w:val="24"/>
          <w:szCs w:val="24"/>
        </w:rPr>
      </w:pPr>
    </w:p>
    <w:p w14:paraId="1D28D31B" w14:textId="77777777" w:rsidR="007B0525" w:rsidRDefault="00CF2080">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Van Der </w:t>
      </w:r>
      <w:proofErr w:type="spellStart"/>
      <w:r>
        <w:rPr>
          <w:rFonts w:ascii="Times New Roman" w:eastAsia="Times New Roman" w:hAnsi="Times New Roman" w:cs="Times New Roman"/>
          <w:sz w:val="24"/>
          <w:szCs w:val="24"/>
        </w:rPr>
        <w:t>Hilst</w:t>
      </w:r>
      <w:proofErr w:type="spellEnd"/>
      <w:r>
        <w:rPr>
          <w:rFonts w:ascii="Times New Roman" w:eastAsia="Times New Roman" w:hAnsi="Times New Roman" w:cs="Times New Roman"/>
          <w:sz w:val="24"/>
          <w:szCs w:val="24"/>
        </w:rPr>
        <w:t>, R., Hanson, B., 2013. Update on AGU Publishing: A Focus on Open Access. Eos, Transactions American Geophysical Union, 94(39): 345-345.</w:t>
      </w:r>
    </w:p>
    <w:p w14:paraId="4237877A" w14:textId="77777777" w:rsidR="007B0525" w:rsidRDefault="007B0525">
      <w:pPr>
        <w:pStyle w:val="Normal1"/>
        <w:spacing w:line="480" w:lineRule="auto"/>
        <w:jc w:val="both"/>
        <w:rPr>
          <w:rFonts w:ascii="Times New Roman" w:eastAsia="Times New Roman" w:hAnsi="Times New Roman" w:cs="Times New Roman"/>
          <w:sz w:val="24"/>
          <w:szCs w:val="24"/>
        </w:rPr>
      </w:pPr>
    </w:p>
    <w:p w14:paraId="675536E6" w14:textId="77777777" w:rsidR="007B0525" w:rsidRDefault="00CF2080">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Watts, M.J., An, T., </w:t>
      </w:r>
      <w:proofErr w:type="spellStart"/>
      <w:r>
        <w:rPr>
          <w:rFonts w:ascii="Times New Roman" w:eastAsia="Times New Roman" w:hAnsi="Times New Roman" w:cs="Times New Roman"/>
          <w:sz w:val="24"/>
          <w:szCs w:val="24"/>
        </w:rPr>
        <w:t>Argyraki</w:t>
      </w:r>
      <w:proofErr w:type="spellEnd"/>
      <w:r>
        <w:rPr>
          <w:rFonts w:ascii="Times New Roman" w:eastAsia="Times New Roman" w:hAnsi="Times New Roman" w:cs="Times New Roman"/>
          <w:sz w:val="24"/>
          <w:szCs w:val="24"/>
        </w:rPr>
        <w:t xml:space="preserve">, A., Arhin, E., Brown, A., Button, M., </w:t>
      </w:r>
      <w:proofErr w:type="spellStart"/>
      <w:r>
        <w:rPr>
          <w:rFonts w:ascii="Times New Roman" w:eastAsia="Times New Roman" w:hAnsi="Times New Roman" w:cs="Times New Roman"/>
          <w:sz w:val="24"/>
          <w:szCs w:val="24"/>
        </w:rPr>
        <w:t>Entwistle</w:t>
      </w:r>
      <w:proofErr w:type="spellEnd"/>
      <w:r>
        <w:rPr>
          <w:rFonts w:ascii="Times New Roman" w:eastAsia="Times New Roman" w:hAnsi="Times New Roman" w:cs="Times New Roman"/>
          <w:sz w:val="24"/>
          <w:szCs w:val="24"/>
        </w:rPr>
        <w:t xml:space="preserve">, J.A., </w:t>
      </w:r>
      <w:proofErr w:type="spellStart"/>
      <w:r>
        <w:rPr>
          <w:rFonts w:ascii="Times New Roman" w:eastAsia="Times New Roman" w:hAnsi="Times New Roman" w:cs="Times New Roman"/>
          <w:sz w:val="24"/>
          <w:szCs w:val="24"/>
        </w:rPr>
        <w:t>Finkelman</w:t>
      </w:r>
      <w:proofErr w:type="spellEnd"/>
      <w:r>
        <w:rPr>
          <w:rFonts w:ascii="Times New Roman" w:eastAsia="Times New Roman" w:hAnsi="Times New Roman" w:cs="Times New Roman"/>
          <w:sz w:val="24"/>
          <w:szCs w:val="24"/>
        </w:rPr>
        <w:t xml:space="preserve">, R., Gibson, G., Humphrey, O.S., </w:t>
      </w:r>
      <w:proofErr w:type="spellStart"/>
      <w:r>
        <w:rPr>
          <w:rFonts w:ascii="Times New Roman" w:eastAsia="Times New Roman" w:hAnsi="Times New Roman" w:cs="Times New Roman"/>
          <w:sz w:val="24"/>
          <w:szCs w:val="24"/>
        </w:rPr>
        <w:t>Huo</w:t>
      </w:r>
      <w:proofErr w:type="spellEnd"/>
      <w:r>
        <w:rPr>
          <w:rFonts w:ascii="Times New Roman" w:eastAsia="Times New Roman" w:hAnsi="Times New Roman" w:cs="Times New Roman"/>
          <w:sz w:val="24"/>
          <w:szCs w:val="24"/>
        </w:rPr>
        <w:t xml:space="preserve">, X., </w:t>
      </w:r>
      <w:proofErr w:type="spellStart"/>
      <w:r>
        <w:rPr>
          <w:rFonts w:ascii="Times New Roman" w:eastAsia="Times New Roman" w:hAnsi="Times New Roman" w:cs="Times New Roman"/>
          <w:sz w:val="24"/>
          <w:szCs w:val="24"/>
        </w:rPr>
        <w:t>Hursthouse</w:t>
      </w:r>
      <w:proofErr w:type="spell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Marinho</w:t>
      </w:r>
      <w:proofErr w:type="spellEnd"/>
      <w:r>
        <w:rPr>
          <w:rFonts w:ascii="Times New Roman" w:eastAsia="Times New Roman" w:hAnsi="Times New Roman" w:cs="Times New Roman"/>
          <w:sz w:val="24"/>
          <w:szCs w:val="24"/>
        </w:rPr>
        <w:t xml:space="preserve">-Reis, A.P., </w:t>
      </w:r>
      <w:proofErr w:type="spellStart"/>
      <w:r>
        <w:rPr>
          <w:rFonts w:ascii="Times New Roman" w:eastAsia="Times New Roman" w:hAnsi="Times New Roman" w:cs="Times New Roman"/>
          <w:sz w:val="24"/>
          <w:szCs w:val="24"/>
        </w:rPr>
        <w:t>Maseka</w:t>
      </w:r>
      <w:proofErr w:type="spellEnd"/>
      <w:r>
        <w:rPr>
          <w:rFonts w:ascii="Times New Roman" w:eastAsia="Times New Roman" w:hAnsi="Times New Roman" w:cs="Times New Roman"/>
          <w:sz w:val="24"/>
          <w:szCs w:val="24"/>
        </w:rPr>
        <w:t>, K., Middleton, D.R.S., Morton-</w:t>
      </w:r>
      <w:proofErr w:type="spellStart"/>
      <w:r>
        <w:rPr>
          <w:rFonts w:ascii="Times New Roman" w:eastAsia="Times New Roman" w:hAnsi="Times New Roman" w:cs="Times New Roman"/>
          <w:sz w:val="24"/>
          <w:szCs w:val="24"/>
        </w:rPr>
        <w:t>Bermea</w:t>
      </w:r>
      <w:proofErr w:type="spellEnd"/>
      <w:r>
        <w:rPr>
          <w:rFonts w:ascii="Times New Roman" w:eastAsia="Times New Roman" w:hAnsi="Times New Roman" w:cs="Times New Roman"/>
          <w:sz w:val="24"/>
          <w:szCs w:val="24"/>
        </w:rPr>
        <w:t xml:space="preserve">, O., </w:t>
      </w:r>
      <w:proofErr w:type="spellStart"/>
      <w:r>
        <w:rPr>
          <w:rFonts w:ascii="Times New Roman" w:eastAsia="Times New Roman" w:hAnsi="Times New Roman" w:cs="Times New Roman"/>
          <w:sz w:val="24"/>
          <w:szCs w:val="24"/>
        </w:rPr>
        <w:t>Nazarpour</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Olatunji</w:t>
      </w:r>
      <w:proofErr w:type="spell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Osano</w:t>
      </w:r>
      <w:proofErr w:type="spellEnd"/>
      <w:r>
        <w:rPr>
          <w:rFonts w:ascii="Times New Roman" w:eastAsia="Times New Roman" w:hAnsi="Times New Roman" w:cs="Times New Roman"/>
          <w:sz w:val="24"/>
          <w:szCs w:val="24"/>
        </w:rPr>
        <w:t xml:space="preserve">, O., </w:t>
      </w:r>
      <w:proofErr w:type="spellStart"/>
      <w:r>
        <w:rPr>
          <w:rFonts w:ascii="Times New Roman" w:eastAsia="Times New Roman" w:hAnsi="Times New Roman" w:cs="Times New Roman"/>
          <w:sz w:val="24"/>
          <w:szCs w:val="24"/>
        </w:rPr>
        <w:t>Potgieter-Vermaak</w:t>
      </w:r>
      <w:proofErr w:type="spellEnd"/>
      <w:r>
        <w:rPr>
          <w:rFonts w:ascii="Times New Roman" w:eastAsia="Times New Roman" w:hAnsi="Times New Roman" w:cs="Times New Roman"/>
          <w:sz w:val="24"/>
          <w:szCs w:val="24"/>
        </w:rPr>
        <w:t>, S., Saini, S., Stewart, A., Tarek, M., Torrance, K., Wong, M.H., Yamaguchi, K.E., Zhang, C., Zia, M., 2019. The Society for Environmental Geochemistry and Health (SEGH): building for the future. Environmental Geochemistry and Health.</w:t>
      </w:r>
    </w:p>
    <w:p w14:paraId="4B27FEC1" w14:textId="77777777" w:rsidR="007B0525" w:rsidRDefault="007B0525">
      <w:pPr>
        <w:pStyle w:val="Normal1"/>
        <w:spacing w:line="480" w:lineRule="auto"/>
        <w:jc w:val="both"/>
        <w:rPr>
          <w:rFonts w:ascii="Times New Roman" w:eastAsia="Times New Roman" w:hAnsi="Times New Roman" w:cs="Times New Roman"/>
          <w:sz w:val="24"/>
          <w:szCs w:val="24"/>
        </w:rPr>
      </w:pPr>
    </w:p>
    <w:p w14:paraId="1AAC5555" w14:textId="0519F02F" w:rsidR="007B0525" w:rsidRDefault="00CF2080">
      <w:pPr>
        <w:pStyle w:val="Normal1"/>
        <w:spacing w:line="480" w:lineRule="auto"/>
        <w:jc w:val="both"/>
      </w:pPr>
      <w:r>
        <w:rPr>
          <w:rFonts w:ascii="Times New Roman" w:eastAsia="Times New Roman" w:hAnsi="Times New Roman" w:cs="Times New Roman"/>
          <w:sz w:val="24"/>
          <w:szCs w:val="24"/>
        </w:rPr>
        <w:t>White, W.M., 2018. Geochemistry, Encyclopedia of Earth Sciences Series, pp. 561-570.</w:t>
      </w:r>
    </w:p>
    <w:sectPr w:rsidR="007B0525" w:rsidSect="00EA6B72">
      <w:headerReference w:type="default" r:id="rId25"/>
      <w:footerReference w:type="even" r:id="rId26"/>
      <w:footerReference w:type="default" r:id="rId27"/>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6DF70C" w14:textId="77777777" w:rsidR="0009470E" w:rsidRDefault="0009470E" w:rsidP="00576A38">
      <w:pPr>
        <w:spacing w:line="240" w:lineRule="auto"/>
      </w:pPr>
      <w:r>
        <w:separator/>
      </w:r>
    </w:p>
  </w:endnote>
  <w:endnote w:type="continuationSeparator" w:id="0">
    <w:p w14:paraId="2A8AD057" w14:textId="77777777" w:rsidR="0009470E" w:rsidRDefault="0009470E" w:rsidP="00576A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Times New Roman"/>
    <w:panose1 w:val="020B0600040502020204"/>
    <w:charset w:val="00"/>
    <w:family w:val="swiss"/>
    <w:pitch w:val="variable"/>
    <w:sig w:usb0="E1000AEF" w:usb1="5000A1FF" w:usb2="00000000" w:usb3="00000000" w:csb0="000001B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79D66" w14:textId="77777777" w:rsidR="002B6FE6" w:rsidRDefault="002B6FE6" w:rsidP="00B5573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82E11E5" w14:textId="77777777" w:rsidR="002B6FE6" w:rsidRDefault="002B6FE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9201663"/>
      <w:docPartObj>
        <w:docPartGallery w:val="Page Numbers (Bottom of Page)"/>
        <w:docPartUnique/>
      </w:docPartObj>
    </w:sdtPr>
    <w:sdtEndPr>
      <w:rPr>
        <w:noProof/>
      </w:rPr>
    </w:sdtEndPr>
    <w:sdtContent>
      <w:p w14:paraId="28F7C458" w14:textId="50415597" w:rsidR="002B6FE6" w:rsidRDefault="002B6FE6">
        <w:pPr>
          <w:pStyle w:val="Footer"/>
          <w:jc w:val="right"/>
        </w:pPr>
        <w:r>
          <w:fldChar w:fldCharType="begin"/>
        </w:r>
        <w:r>
          <w:instrText xml:space="preserve"> PAGE   \* MERGEFORMAT </w:instrText>
        </w:r>
        <w:r>
          <w:fldChar w:fldCharType="separate"/>
        </w:r>
        <w:r w:rsidR="00356314">
          <w:rPr>
            <w:noProof/>
          </w:rPr>
          <w:t>13</w:t>
        </w:r>
        <w:r>
          <w:rPr>
            <w:noProof/>
          </w:rPr>
          <w:fldChar w:fldCharType="end"/>
        </w:r>
      </w:p>
    </w:sdtContent>
  </w:sdt>
  <w:p w14:paraId="52AD48B6" w14:textId="77777777" w:rsidR="002B6FE6" w:rsidRDefault="002B6FE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9BEE5B" w14:textId="77777777" w:rsidR="0009470E" w:rsidRDefault="0009470E" w:rsidP="00576A38">
      <w:pPr>
        <w:spacing w:line="240" w:lineRule="auto"/>
      </w:pPr>
      <w:r>
        <w:separator/>
      </w:r>
    </w:p>
  </w:footnote>
  <w:footnote w:type="continuationSeparator" w:id="0">
    <w:p w14:paraId="2C2F152B" w14:textId="77777777" w:rsidR="0009470E" w:rsidRDefault="0009470E" w:rsidP="00576A3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411F9" w14:textId="191EF357" w:rsidR="00C024AD" w:rsidRPr="00C024AD" w:rsidRDefault="00C024AD">
    <w:pPr>
      <w:pStyle w:val="Header"/>
      <w:rPr>
        <w:rFonts w:ascii="Times New Roman" w:hAnsi="Times New Roman" w:cs="Times New Roman"/>
        <w:sz w:val="24"/>
        <w:szCs w:val="24"/>
      </w:rPr>
    </w:pPr>
    <w:r w:rsidRPr="00C024AD">
      <w:rPr>
        <w:rFonts w:ascii="Times New Roman" w:hAnsi="Times New Roman" w:cs="Times New Roman"/>
        <w:sz w:val="24"/>
        <w:szCs w:val="24"/>
      </w:rPr>
      <w:t>To be submitted to Geochemical Perspective Letter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AF6989"/>
    <w:multiLevelType w:val="hybridMultilevel"/>
    <w:tmpl w:val="5134B0F8"/>
    <w:lvl w:ilvl="0" w:tplc="BAA4A82C">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62F35C13"/>
    <w:multiLevelType w:val="multilevel"/>
    <w:tmpl w:val="20AE3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livier POURRET">
    <w15:presenceInfo w15:providerId="AD" w15:userId="S-1-5-21-484763869-484061587-1801674531-8790"/>
  </w15:person>
  <w15:person w15:author="Dr. Dasapta Erwin Irawan, ST,MT">
    <w15:presenceInfo w15:providerId="None" w15:userId="Dr. Dasapta Erwin Irawan, ST,MT"/>
  </w15:person>
  <w15:person w15:author="Dr. Dasapta Erwin Irawan, ST,MT [2]">
    <w15:presenceInfo w15:providerId="AD" w15:userId="S::r-win@office.itb.ac.id::af034d16-3c41-42c2-a221-21451e5d34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525"/>
    <w:rsid w:val="00000A74"/>
    <w:rsid w:val="000153DB"/>
    <w:rsid w:val="00045FB0"/>
    <w:rsid w:val="00056393"/>
    <w:rsid w:val="000943AA"/>
    <w:rsid w:val="0009470E"/>
    <w:rsid w:val="000B79DA"/>
    <w:rsid w:val="000C42A9"/>
    <w:rsid w:val="00130CDB"/>
    <w:rsid w:val="00155E21"/>
    <w:rsid w:val="00176550"/>
    <w:rsid w:val="00196F2E"/>
    <w:rsid w:val="001A4B0A"/>
    <w:rsid w:val="001C4D19"/>
    <w:rsid w:val="001C6A46"/>
    <w:rsid w:val="00206BA2"/>
    <w:rsid w:val="0021347B"/>
    <w:rsid w:val="00251378"/>
    <w:rsid w:val="00261705"/>
    <w:rsid w:val="002B6FE6"/>
    <w:rsid w:val="003034BC"/>
    <w:rsid w:val="0031512C"/>
    <w:rsid w:val="00350195"/>
    <w:rsid w:val="00356314"/>
    <w:rsid w:val="00356DEF"/>
    <w:rsid w:val="00395889"/>
    <w:rsid w:val="003B232E"/>
    <w:rsid w:val="003C020C"/>
    <w:rsid w:val="003D5C3F"/>
    <w:rsid w:val="003E4F40"/>
    <w:rsid w:val="003E781D"/>
    <w:rsid w:val="00403658"/>
    <w:rsid w:val="00412FA1"/>
    <w:rsid w:val="0041430E"/>
    <w:rsid w:val="00437288"/>
    <w:rsid w:val="004936CF"/>
    <w:rsid w:val="004A7980"/>
    <w:rsid w:val="004F500A"/>
    <w:rsid w:val="004F5197"/>
    <w:rsid w:val="005014D9"/>
    <w:rsid w:val="00525488"/>
    <w:rsid w:val="005428C2"/>
    <w:rsid w:val="00576A38"/>
    <w:rsid w:val="00581BF0"/>
    <w:rsid w:val="005C4884"/>
    <w:rsid w:val="005E46D4"/>
    <w:rsid w:val="00677AA0"/>
    <w:rsid w:val="006878EE"/>
    <w:rsid w:val="006951E4"/>
    <w:rsid w:val="006F3501"/>
    <w:rsid w:val="007044AB"/>
    <w:rsid w:val="00710ED9"/>
    <w:rsid w:val="00726BD1"/>
    <w:rsid w:val="00767FFA"/>
    <w:rsid w:val="007850A0"/>
    <w:rsid w:val="00790453"/>
    <w:rsid w:val="007A6FE2"/>
    <w:rsid w:val="007B0525"/>
    <w:rsid w:val="007C210F"/>
    <w:rsid w:val="007D10F6"/>
    <w:rsid w:val="007D1715"/>
    <w:rsid w:val="007D211D"/>
    <w:rsid w:val="007F5F7B"/>
    <w:rsid w:val="00822159"/>
    <w:rsid w:val="00826C63"/>
    <w:rsid w:val="008542F5"/>
    <w:rsid w:val="0088451F"/>
    <w:rsid w:val="008934A7"/>
    <w:rsid w:val="008978F8"/>
    <w:rsid w:val="00897DAE"/>
    <w:rsid w:val="008A4A85"/>
    <w:rsid w:val="008C0B42"/>
    <w:rsid w:val="009073D2"/>
    <w:rsid w:val="00936AD0"/>
    <w:rsid w:val="00953375"/>
    <w:rsid w:val="009550D5"/>
    <w:rsid w:val="0096401B"/>
    <w:rsid w:val="00A21129"/>
    <w:rsid w:val="00A36F05"/>
    <w:rsid w:val="00A5743D"/>
    <w:rsid w:val="00A82521"/>
    <w:rsid w:val="00AA7418"/>
    <w:rsid w:val="00B13268"/>
    <w:rsid w:val="00B55731"/>
    <w:rsid w:val="00B75CC4"/>
    <w:rsid w:val="00B87C3F"/>
    <w:rsid w:val="00BB707C"/>
    <w:rsid w:val="00BD7D45"/>
    <w:rsid w:val="00BE697A"/>
    <w:rsid w:val="00C024AD"/>
    <w:rsid w:val="00C426C0"/>
    <w:rsid w:val="00C76B1A"/>
    <w:rsid w:val="00CA1BD1"/>
    <w:rsid w:val="00CF0DF1"/>
    <w:rsid w:val="00CF2080"/>
    <w:rsid w:val="00DF2EA4"/>
    <w:rsid w:val="00E03D75"/>
    <w:rsid w:val="00E170CF"/>
    <w:rsid w:val="00E227E6"/>
    <w:rsid w:val="00E336D7"/>
    <w:rsid w:val="00E406B9"/>
    <w:rsid w:val="00E6177A"/>
    <w:rsid w:val="00EA140C"/>
    <w:rsid w:val="00EA6B72"/>
    <w:rsid w:val="00ED7ED3"/>
    <w:rsid w:val="00F57A88"/>
    <w:rsid w:val="00F676F2"/>
    <w:rsid w:val="00F910D2"/>
    <w:rsid w:val="00FB5D70"/>
    <w:rsid w:val="00FB5EBE"/>
    <w:rsid w:val="00FC05EB"/>
    <w:rsid w:val="00FD1589"/>
    <w:rsid w:val="00FD53F3"/>
    <w:rsid w:val="00FE21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860DDF"/>
  <w15:docId w15:val="{4E461E17-86AC-4DC2-A830-7A749EA11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826C6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26C63"/>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E406B9"/>
    <w:rPr>
      <w:b/>
      <w:bCs/>
      <w:sz w:val="20"/>
      <w:szCs w:val="20"/>
    </w:rPr>
  </w:style>
  <w:style w:type="character" w:customStyle="1" w:styleId="CommentSubjectChar">
    <w:name w:val="Comment Subject Char"/>
    <w:basedOn w:val="CommentTextChar"/>
    <w:link w:val="CommentSubject"/>
    <w:uiPriority w:val="99"/>
    <w:semiHidden/>
    <w:rsid w:val="00E406B9"/>
    <w:rPr>
      <w:b/>
      <w:bCs/>
      <w:sz w:val="20"/>
      <w:szCs w:val="20"/>
    </w:rPr>
  </w:style>
  <w:style w:type="paragraph" w:styleId="Footer">
    <w:name w:val="footer"/>
    <w:basedOn w:val="Normal"/>
    <w:link w:val="FooterChar"/>
    <w:uiPriority w:val="99"/>
    <w:unhideWhenUsed/>
    <w:rsid w:val="00576A38"/>
    <w:pPr>
      <w:tabs>
        <w:tab w:val="center" w:pos="4320"/>
        <w:tab w:val="right" w:pos="8640"/>
      </w:tabs>
      <w:spacing w:line="240" w:lineRule="auto"/>
    </w:pPr>
  </w:style>
  <w:style w:type="character" w:customStyle="1" w:styleId="FooterChar">
    <w:name w:val="Footer Char"/>
    <w:basedOn w:val="DefaultParagraphFont"/>
    <w:link w:val="Footer"/>
    <w:uiPriority w:val="99"/>
    <w:rsid w:val="00576A38"/>
  </w:style>
  <w:style w:type="character" w:styleId="PageNumber">
    <w:name w:val="page number"/>
    <w:basedOn w:val="DefaultParagraphFont"/>
    <w:uiPriority w:val="99"/>
    <w:semiHidden/>
    <w:unhideWhenUsed/>
    <w:rsid w:val="00576A38"/>
  </w:style>
  <w:style w:type="paragraph" w:styleId="Revision">
    <w:name w:val="Revision"/>
    <w:hidden/>
    <w:uiPriority w:val="99"/>
    <w:semiHidden/>
    <w:rsid w:val="008542F5"/>
    <w:pPr>
      <w:spacing w:line="240" w:lineRule="auto"/>
    </w:pPr>
  </w:style>
  <w:style w:type="paragraph" w:styleId="Header">
    <w:name w:val="header"/>
    <w:basedOn w:val="Normal"/>
    <w:link w:val="HeaderChar"/>
    <w:uiPriority w:val="99"/>
    <w:unhideWhenUsed/>
    <w:rsid w:val="00AA7418"/>
    <w:pPr>
      <w:tabs>
        <w:tab w:val="center" w:pos="4536"/>
        <w:tab w:val="right" w:pos="9072"/>
      </w:tabs>
      <w:spacing w:line="240" w:lineRule="auto"/>
    </w:pPr>
  </w:style>
  <w:style w:type="character" w:customStyle="1" w:styleId="HeaderChar">
    <w:name w:val="Header Char"/>
    <w:basedOn w:val="DefaultParagraphFont"/>
    <w:link w:val="Header"/>
    <w:uiPriority w:val="99"/>
    <w:rsid w:val="00AA7418"/>
  </w:style>
  <w:style w:type="character" w:styleId="LineNumber">
    <w:name w:val="line number"/>
    <w:basedOn w:val="DefaultParagraphFont"/>
    <w:uiPriority w:val="99"/>
    <w:semiHidden/>
    <w:unhideWhenUsed/>
    <w:rsid w:val="00EA6B72"/>
  </w:style>
  <w:style w:type="character" w:styleId="Hyperlink">
    <w:name w:val="Hyperlink"/>
    <w:basedOn w:val="DefaultParagraphFont"/>
    <w:uiPriority w:val="99"/>
    <w:unhideWhenUsed/>
    <w:rsid w:val="00130CDB"/>
    <w:rPr>
      <w:color w:val="0000FF" w:themeColor="hyperlink"/>
      <w:u w:val="single"/>
    </w:rPr>
  </w:style>
  <w:style w:type="character" w:customStyle="1" w:styleId="orcid-id-https">
    <w:name w:val="orcid-id-https"/>
    <w:basedOn w:val="DefaultParagraphFont"/>
    <w:rsid w:val="00FD1589"/>
  </w:style>
  <w:style w:type="character" w:customStyle="1" w:styleId="affiliationname">
    <w:name w:val="affiliation__name"/>
    <w:basedOn w:val="DefaultParagraphFont"/>
    <w:rsid w:val="00CF0DF1"/>
  </w:style>
  <w:style w:type="character" w:customStyle="1" w:styleId="affiliationcity">
    <w:name w:val="affiliation__city"/>
    <w:basedOn w:val="DefaultParagraphFont"/>
    <w:rsid w:val="00CF0DF1"/>
  </w:style>
  <w:style w:type="character" w:customStyle="1" w:styleId="affiliationcountry">
    <w:name w:val="affiliation__country"/>
    <w:basedOn w:val="DefaultParagraphFont"/>
    <w:rsid w:val="00CF0DF1"/>
  </w:style>
  <w:style w:type="character" w:customStyle="1" w:styleId="contextualextensionhighlight">
    <w:name w:val="contextualextensionhighlight"/>
    <w:basedOn w:val="DefaultParagraphFont"/>
    <w:rsid w:val="00CF0DF1"/>
  </w:style>
  <w:style w:type="paragraph" w:customStyle="1" w:styleId="c-journal-headersubtitle">
    <w:name w:val="c-journal-header__subtitle"/>
    <w:basedOn w:val="Normal"/>
    <w:rsid w:val="0096401B"/>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single-headerauthor">
    <w:name w:val="single-header__author"/>
    <w:basedOn w:val="DefaultParagraphFont"/>
    <w:rsid w:val="007A6FE2"/>
  </w:style>
  <w:style w:type="character" w:customStyle="1" w:styleId="author">
    <w:name w:val="author"/>
    <w:basedOn w:val="DefaultParagraphFont"/>
    <w:rsid w:val="007A6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34939">
      <w:bodyDiv w:val="1"/>
      <w:marLeft w:val="0"/>
      <w:marRight w:val="0"/>
      <w:marTop w:val="0"/>
      <w:marBottom w:val="0"/>
      <w:divBdr>
        <w:top w:val="none" w:sz="0" w:space="0" w:color="auto"/>
        <w:left w:val="none" w:sz="0" w:space="0" w:color="auto"/>
        <w:bottom w:val="none" w:sz="0" w:space="0" w:color="auto"/>
        <w:right w:val="none" w:sz="0" w:space="0" w:color="auto"/>
      </w:divBdr>
    </w:div>
    <w:div w:id="579028475">
      <w:bodyDiv w:val="1"/>
      <w:marLeft w:val="0"/>
      <w:marRight w:val="0"/>
      <w:marTop w:val="0"/>
      <w:marBottom w:val="0"/>
      <w:divBdr>
        <w:top w:val="none" w:sz="0" w:space="0" w:color="auto"/>
        <w:left w:val="none" w:sz="0" w:space="0" w:color="auto"/>
        <w:bottom w:val="none" w:sz="0" w:space="0" w:color="auto"/>
        <w:right w:val="none" w:sz="0" w:space="0" w:color="auto"/>
      </w:divBdr>
      <w:divsChild>
        <w:div w:id="623534837">
          <w:marLeft w:val="0"/>
          <w:marRight w:val="0"/>
          <w:marTop w:val="0"/>
          <w:marBottom w:val="0"/>
          <w:divBdr>
            <w:top w:val="none" w:sz="0" w:space="0" w:color="auto"/>
            <w:left w:val="none" w:sz="0" w:space="0" w:color="auto"/>
            <w:bottom w:val="none" w:sz="0" w:space="0" w:color="auto"/>
            <w:right w:val="none" w:sz="0" w:space="0" w:color="auto"/>
          </w:divBdr>
        </w:div>
        <w:div w:id="1801026211">
          <w:marLeft w:val="0"/>
          <w:marRight w:val="0"/>
          <w:marTop w:val="0"/>
          <w:marBottom w:val="0"/>
          <w:divBdr>
            <w:top w:val="none" w:sz="0" w:space="0" w:color="auto"/>
            <w:left w:val="none" w:sz="0" w:space="0" w:color="auto"/>
            <w:bottom w:val="none" w:sz="0" w:space="0" w:color="auto"/>
            <w:right w:val="none" w:sz="0" w:space="0" w:color="auto"/>
          </w:divBdr>
        </w:div>
        <w:div w:id="1911384282">
          <w:marLeft w:val="0"/>
          <w:marRight w:val="0"/>
          <w:marTop w:val="0"/>
          <w:marBottom w:val="0"/>
          <w:divBdr>
            <w:top w:val="none" w:sz="0" w:space="0" w:color="auto"/>
            <w:left w:val="none" w:sz="0" w:space="0" w:color="auto"/>
            <w:bottom w:val="none" w:sz="0" w:space="0" w:color="auto"/>
            <w:right w:val="none" w:sz="0" w:space="0" w:color="auto"/>
          </w:divBdr>
        </w:div>
      </w:divsChild>
    </w:div>
    <w:div w:id="1444300198">
      <w:bodyDiv w:val="1"/>
      <w:marLeft w:val="0"/>
      <w:marRight w:val="0"/>
      <w:marTop w:val="0"/>
      <w:marBottom w:val="0"/>
      <w:divBdr>
        <w:top w:val="none" w:sz="0" w:space="0" w:color="auto"/>
        <w:left w:val="none" w:sz="0" w:space="0" w:color="auto"/>
        <w:bottom w:val="none" w:sz="0" w:space="0" w:color="auto"/>
        <w:right w:val="none" w:sz="0" w:space="0" w:color="auto"/>
      </w:divBdr>
      <w:divsChild>
        <w:div w:id="2135635854">
          <w:marLeft w:val="0"/>
          <w:marRight w:val="0"/>
          <w:marTop w:val="0"/>
          <w:marBottom w:val="0"/>
          <w:divBdr>
            <w:top w:val="none" w:sz="0" w:space="0" w:color="auto"/>
            <w:left w:val="none" w:sz="0" w:space="0" w:color="auto"/>
            <w:bottom w:val="none" w:sz="0" w:space="0" w:color="auto"/>
            <w:right w:val="none" w:sz="0" w:space="0" w:color="auto"/>
          </w:divBdr>
        </w:div>
        <w:div w:id="1834758243">
          <w:marLeft w:val="0"/>
          <w:marRight w:val="0"/>
          <w:marTop w:val="0"/>
          <w:marBottom w:val="0"/>
          <w:divBdr>
            <w:top w:val="none" w:sz="0" w:space="0" w:color="auto"/>
            <w:left w:val="none" w:sz="0" w:space="0" w:color="auto"/>
            <w:bottom w:val="none" w:sz="0" w:space="0" w:color="auto"/>
            <w:right w:val="none" w:sz="0" w:space="0" w:color="auto"/>
          </w:divBdr>
        </w:div>
        <w:div w:id="1428774961">
          <w:marLeft w:val="0"/>
          <w:marRight w:val="0"/>
          <w:marTop w:val="0"/>
          <w:marBottom w:val="0"/>
          <w:divBdr>
            <w:top w:val="none" w:sz="0" w:space="0" w:color="auto"/>
            <w:left w:val="none" w:sz="0" w:space="0" w:color="auto"/>
            <w:bottom w:val="none" w:sz="0" w:space="0" w:color="auto"/>
            <w:right w:val="none" w:sz="0" w:space="0" w:color="auto"/>
          </w:divBdr>
        </w:div>
        <w:div w:id="1494954053">
          <w:marLeft w:val="0"/>
          <w:marRight w:val="0"/>
          <w:marTop w:val="0"/>
          <w:marBottom w:val="0"/>
          <w:divBdr>
            <w:top w:val="none" w:sz="0" w:space="0" w:color="auto"/>
            <w:left w:val="none" w:sz="0" w:space="0" w:color="auto"/>
            <w:bottom w:val="none" w:sz="0" w:space="0" w:color="auto"/>
            <w:right w:val="none" w:sz="0" w:space="0" w:color="auto"/>
          </w:divBdr>
        </w:div>
      </w:divsChild>
    </w:div>
    <w:div w:id="1475028128">
      <w:bodyDiv w:val="1"/>
      <w:marLeft w:val="0"/>
      <w:marRight w:val="0"/>
      <w:marTop w:val="0"/>
      <w:marBottom w:val="0"/>
      <w:divBdr>
        <w:top w:val="none" w:sz="0" w:space="0" w:color="auto"/>
        <w:left w:val="none" w:sz="0" w:space="0" w:color="auto"/>
        <w:bottom w:val="none" w:sz="0" w:space="0" w:color="auto"/>
        <w:right w:val="none" w:sz="0" w:space="0" w:color="auto"/>
      </w:divBdr>
    </w:div>
    <w:div w:id="1509982204">
      <w:bodyDiv w:val="1"/>
      <w:marLeft w:val="0"/>
      <w:marRight w:val="0"/>
      <w:marTop w:val="0"/>
      <w:marBottom w:val="0"/>
      <w:divBdr>
        <w:top w:val="none" w:sz="0" w:space="0" w:color="auto"/>
        <w:left w:val="none" w:sz="0" w:space="0" w:color="auto"/>
        <w:bottom w:val="none" w:sz="0" w:space="0" w:color="auto"/>
        <w:right w:val="none" w:sz="0" w:space="0" w:color="auto"/>
      </w:divBdr>
    </w:div>
    <w:div w:id="1749837564">
      <w:bodyDiv w:val="1"/>
      <w:marLeft w:val="0"/>
      <w:marRight w:val="0"/>
      <w:marTop w:val="0"/>
      <w:marBottom w:val="0"/>
      <w:divBdr>
        <w:top w:val="none" w:sz="0" w:space="0" w:color="auto"/>
        <w:left w:val="none" w:sz="0" w:space="0" w:color="auto"/>
        <w:bottom w:val="none" w:sz="0" w:space="0" w:color="auto"/>
        <w:right w:val="none" w:sz="0" w:space="0" w:color="auto"/>
      </w:divBdr>
      <w:divsChild>
        <w:div w:id="488061568">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herpa.ac.uk/romeo/browse.php?colour=green&amp;la=en&amp;fIDnum=%7C,&amp;mode=simple&amp;version=" TargetMode="External"/><Relationship Id="rId20" Type="http://schemas.openxmlformats.org/officeDocument/2006/relationships/image" Target="media/image4.png"/><Relationship Id="rId21" Type="http://schemas.openxmlformats.org/officeDocument/2006/relationships/hyperlink" Target="https://twitter.com/hashtag/hybrid?src=hashtag_click" TargetMode="External"/><Relationship Id="rId22" Type="http://schemas.openxmlformats.org/officeDocument/2006/relationships/hyperlink" Target="https://hal.archives-ouvertes.fr" TargetMode="External"/><Relationship Id="rId23" Type="http://schemas.openxmlformats.org/officeDocument/2006/relationships/hyperlink" Target="https://eartharxiv.org/" TargetMode="External"/><Relationship Id="rId24" Type="http://schemas.openxmlformats.org/officeDocument/2006/relationships/hyperlink" Target="https://www.coalition-s.org/"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ntTable" Target="fontTable.xml"/><Relationship Id="rId29" Type="http://schemas.microsoft.com/office/2011/relationships/people" Target="people.xml"/><Relationship Id="rId30" Type="http://schemas.openxmlformats.org/officeDocument/2006/relationships/theme" Target="theme/theme1.xml"/><Relationship Id="rId10" Type="http://schemas.openxmlformats.org/officeDocument/2006/relationships/hyperlink" Target="http://sherpa.ac.uk/romeo/browse.php?colour=blue&amp;la=en&amp;fIDnum=%7C,&amp;mode=simple&amp;version=" TargetMode="External"/><Relationship Id="rId11" Type="http://schemas.openxmlformats.org/officeDocument/2006/relationships/hyperlink" Target="http://sherpa.ac.uk/romeo/browse.php?colour=yellow&amp;la=en&amp;fIDnum=%7C,&amp;mode=simple&amp;version=" TargetMode="External"/><Relationship Id="rId12" Type="http://schemas.openxmlformats.org/officeDocument/2006/relationships/hyperlink" Target="http://sherpa.ac.uk/romeo/browse.php?colour=white&amp;la=en&amp;fIDnum=%7C,&amp;mode=simple&amp;version="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yperlink" Target="http://sherpa.ac.uk/romeo/browse.php?colour=green&amp;la=en&amp;fIDnum=%7C,&amp;mode=simple&amp;version=" TargetMode="External"/><Relationship Id="rId16" Type="http://schemas.openxmlformats.org/officeDocument/2006/relationships/hyperlink" Target="http://sherpa.ac.uk/romeo/browse.php?colour=blue&amp;la=en&amp;fIDnum=%7C,&amp;mode=simple&amp;version=" TargetMode="External"/><Relationship Id="rId17" Type="http://schemas.openxmlformats.org/officeDocument/2006/relationships/hyperlink" Target="http://sherpa.ac.uk/romeo/browse.php?colour=yellow&amp;la=en&amp;fIDnum=%7C,&amp;mode=simple&amp;version=" TargetMode="External"/><Relationship Id="rId18" Type="http://schemas.openxmlformats.org/officeDocument/2006/relationships/hyperlink" Target="http://sherpa.ac.uk/romeo/browse.php?colour=white&amp;la=en&amp;fIDnum=%7C,&amp;mode=simple&amp;version=" TargetMode="External"/><Relationship Id="rId19" Type="http://schemas.openxmlformats.org/officeDocument/2006/relationships/image" Target="media/image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olivier.pourret@unilasalle.fr" TargetMode="External"/><Relationship Id="rId8" Type="http://schemas.openxmlformats.org/officeDocument/2006/relationships/hyperlink" Target="http://www.sherpa.ac.uk/romeoinf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16</Pages>
  <Words>3624</Words>
  <Characters>20660</Characters>
  <Application>Microsoft Macintosh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Tulane University</Company>
  <LinksUpToDate>false</LinksUpToDate>
  <CharactersWithSpaces>24236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 POURRET</dc:creator>
  <cp:lastModifiedBy>Dr. Dasapta Erwin Irawan, ST,MT</cp:lastModifiedBy>
  <cp:revision>7</cp:revision>
  <dcterms:created xsi:type="dcterms:W3CDTF">2019-11-26T18:10:00Z</dcterms:created>
  <dcterms:modified xsi:type="dcterms:W3CDTF">2019-11-29T02:45:00Z</dcterms:modified>
</cp:coreProperties>
</file>